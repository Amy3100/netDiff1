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B8890" w14:textId="0AAF2A67" w:rsidR="00DF485F" w:rsidRPr="00DF3E45" w:rsidRDefault="00DF485F" w:rsidP="0053418A">
      <w:pPr>
        <w:spacing w:before="240" w:after="240" w:line="480" w:lineRule="auto"/>
        <w:rPr>
          <w:rFonts w:ascii="Times New Roman" w:hAnsi="Times New Roman" w:cs="Times New Roman"/>
          <w:b/>
          <w:sz w:val="28"/>
          <w:szCs w:val="28"/>
          <w:u w:val="single"/>
        </w:rPr>
      </w:pPr>
      <w:r w:rsidRPr="00DF3E45">
        <w:rPr>
          <w:rFonts w:ascii="Times New Roman" w:hAnsi="Times New Roman" w:cs="Times New Roman"/>
          <w:b/>
          <w:sz w:val="28"/>
          <w:szCs w:val="28"/>
          <w:u w:val="single"/>
        </w:rPr>
        <w:t xml:space="preserve">Supplementary </w:t>
      </w:r>
      <w:r w:rsidR="00BB0450" w:rsidRPr="00DF3E45">
        <w:rPr>
          <w:rFonts w:ascii="Times New Roman" w:hAnsi="Times New Roman" w:cs="Times New Roman"/>
          <w:b/>
          <w:sz w:val="28"/>
          <w:szCs w:val="28"/>
          <w:u w:val="single"/>
        </w:rPr>
        <w:t>information:</w:t>
      </w:r>
    </w:p>
    <w:p w14:paraId="637F29DE" w14:textId="77777777" w:rsidR="004E7C5B" w:rsidRPr="00DF3E45" w:rsidRDefault="004E7C5B" w:rsidP="004E7C5B">
      <w:pPr>
        <w:spacing w:before="240" w:after="240" w:line="480" w:lineRule="auto"/>
        <w:rPr>
          <w:rFonts w:ascii="Times New Roman" w:hAnsi="Times New Roman" w:cs="Times New Roman"/>
          <w:b/>
          <w:sz w:val="28"/>
          <w:szCs w:val="28"/>
        </w:rPr>
      </w:pPr>
      <w:bookmarkStart w:id="0" w:name="_Ref64295004"/>
      <w:r w:rsidRPr="00DF3E45">
        <w:rPr>
          <w:rFonts w:ascii="Times New Roman" w:hAnsi="Times New Roman" w:cs="Times New Roman"/>
          <w:b/>
          <w:sz w:val="28"/>
          <w:szCs w:val="28"/>
        </w:rPr>
        <w:t>Proposed method</w:t>
      </w:r>
    </w:p>
    <w:p w14:paraId="207610C1"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 xml:space="preserve">In this study, we propose quantifying patient specific network </w:t>
      </w:r>
      <w:proofErr w:type="spellStart"/>
      <w:r w:rsidRPr="00DF3E45">
        <w:rPr>
          <w:rFonts w:ascii="Times New Roman" w:hAnsi="Times New Roman" w:cs="Times New Roman"/>
          <w:sz w:val="24"/>
          <w:szCs w:val="24"/>
        </w:rPr>
        <w:t>connectivities</w:t>
      </w:r>
      <w:proofErr w:type="spellEnd"/>
      <w:r w:rsidRPr="00DF3E45">
        <w:rPr>
          <w:rFonts w:ascii="Times New Roman" w:hAnsi="Times New Roman" w:cs="Times New Roman"/>
          <w:sz w:val="24"/>
          <w:szCs w:val="24"/>
        </w:rPr>
        <w:t xml:space="preserve"> between pairs of genes to develop complex biomarkers that can predict treatment response. However, with more than 20,000 genes in the human genome the number of possible connections approaches 200 million. Therefore, it is necessary to identify a small number of biologically relevant connections to quantify, thus avoiding overfitting due to the large number of potential connections. Hence, we focus on the </w:t>
      </w:r>
      <w:proofErr w:type="spellStart"/>
      <w:r w:rsidRPr="00DF3E45">
        <w:rPr>
          <w:rFonts w:ascii="Times New Roman" w:hAnsi="Times New Roman" w:cs="Times New Roman"/>
          <w:sz w:val="24"/>
          <w:szCs w:val="24"/>
        </w:rPr>
        <w:t>connectivities</w:t>
      </w:r>
      <w:proofErr w:type="spellEnd"/>
      <w:r w:rsidRPr="00DF3E45">
        <w:rPr>
          <w:rFonts w:ascii="Times New Roman" w:hAnsi="Times New Roman" w:cs="Times New Roman"/>
          <w:sz w:val="24"/>
          <w:szCs w:val="24"/>
        </w:rPr>
        <w:t xml:space="preserve"> between disease relevant receptors and transcription factors (TFs) that regulate the expression of genes involved in the inflammatory process (</w:t>
      </w:r>
      <w:r w:rsidRPr="00DF3E45">
        <w:rPr>
          <w:rFonts w:ascii="Times New Roman" w:hAnsi="Times New Roman" w:cs="Times New Roman"/>
          <w:sz w:val="24"/>
          <w:szCs w:val="24"/>
        </w:rPr>
        <w:fldChar w:fldCharType="begin"/>
      </w:r>
      <w:r w:rsidRPr="00DF3E45">
        <w:rPr>
          <w:rFonts w:ascii="Times New Roman" w:hAnsi="Times New Roman" w:cs="Times New Roman"/>
          <w:sz w:val="24"/>
          <w:szCs w:val="24"/>
        </w:rPr>
        <w:instrText xml:space="preserve"> REF _Ref63956334 \h </w:instrText>
      </w:r>
      <w:r w:rsidRPr="00DF3E45">
        <w:rPr>
          <w:rFonts w:ascii="Times New Roman" w:hAnsi="Times New Roman" w:cs="Times New Roman"/>
          <w:sz w:val="24"/>
          <w:szCs w:val="24"/>
        </w:rPr>
      </w:r>
      <w:r w:rsidRPr="00DF3E45">
        <w:rPr>
          <w:rFonts w:ascii="Times New Roman" w:hAnsi="Times New Roman" w:cs="Times New Roman"/>
          <w:sz w:val="24"/>
          <w:szCs w:val="24"/>
        </w:rPr>
        <w:fldChar w:fldCharType="separate"/>
      </w:r>
      <w:r w:rsidRPr="00DF3E45">
        <w:rPr>
          <w:rFonts w:ascii="Times New Roman" w:hAnsi="Times New Roman" w:cs="Times New Roman"/>
        </w:rPr>
        <w:t xml:space="preserve">Figure </w:t>
      </w:r>
      <w:r w:rsidRPr="00DF3E45">
        <w:rPr>
          <w:rFonts w:ascii="Times New Roman" w:hAnsi="Times New Roman" w:cs="Times New Roman"/>
          <w:noProof/>
        </w:rPr>
        <w:t>1</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A and </w:t>
      </w:r>
      <w:r w:rsidRPr="00DF3E45">
        <w:rPr>
          <w:rFonts w:ascii="Times New Roman" w:hAnsi="Times New Roman" w:cs="Times New Roman"/>
          <w:sz w:val="24"/>
          <w:szCs w:val="24"/>
        </w:rPr>
        <w:fldChar w:fldCharType="begin"/>
      </w:r>
      <w:r w:rsidRPr="00DF3E45">
        <w:rPr>
          <w:rFonts w:ascii="Times New Roman" w:hAnsi="Times New Roman" w:cs="Times New Roman"/>
          <w:sz w:val="24"/>
          <w:szCs w:val="24"/>
        </w:rPr>
        <w:instrText xml:space="preserve"> REF _Ref63956334 \h </w:instrText>
      </w:r>
      <w:r w:rsidRPr="00DF3E45">
        <w:rPr>
          <w:rFonts w:ascii="Times New Roman" w:hAnsi="Times New Roman" w:cs="Times New Roman"/>
          <w:sz w:val="24"/>
          <w:szCs w:val="24"/>
        </w:rPr>
      </w:r>
      <w:r w:rsidRPr="00DF3E45">
        <w:rPr>
          <w:rFonts w:ascii="Times New Roman" w:hAnsi="Times New Roman" w:cs="Times New Roman"/>
          <w:sz w:val="24"/>
          <w:szCs w:val="24"/>
        </w:rPr>
        <w:fldChar w:fldCharType="separate"/>
      </w:r>
      <w:r w:rsidRPr="00DF3E45">
        <w:rPr>
          <w:rFonts w:ascii="Times New Roman" w:hAnsi="Times New Roman" w:cs="Times New Roman"/>
        </w:rPr>
        <w:t xml:space="preserve">Figure </w:t>
      </w:r>
      <w:r w:rsidRPr="00DF3E45">
        <w:rPr>
          <w:rFonts w:ascii="Times New Roman" w:hAnsi="Times New Roman" w:cs="Times New Roman"/>
          <w:noProof/>
        </w:rPr>
        <w:t>1</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B) using network diffusion. Network diffusion describes the gradual spread of an abstract signal throughout a network. Diffusion is a global network process that considers all available paths, not just direct links or shortest paths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{"citationItems":[{"id":"ITEM-1","itemData":{"DOI":"10.3389/fgene.2020.00106","ISSN":"16648021","abstract":"The development of integrative methods is one of the main challenges in bioinformatics. Network-based methods for the analysis of multiple gene-centered datasets take into account known and/or inferred relations between genes. In the last decades, the mathematical machinery of network diffusion—also referred to as network propagation—has been exploited in several network-based pipelines, thanks to its ability of amplifying association between genes that lie in network proximity. Indeed, network diffusion provides a quantitative estimation of network proximity between genes associated with one or more different data types, from simple binary vectors to real vectors. Therefore, this powerful data transformation method has also been increasingly used in integrative analyses of multiple collections of biological scores and/or one or more interaction networks. We present an overview of the state of the art of bioinformatics pipelines that use network diffusion processes for the integrative analysis of omics data. We discuss the fundamental ways in which network diffusion is exploited, open issues and potential developments in the field. Current trends suggest that network diffusion is a tool of broad utility in omics data analysis. It is reasonable to think that it will continue to be used and further refined as new data types arise (e.g. single cell datasets) and the identification of system-level patterns will be considered more and more important in omics data analysis.","author":[{"dropping-particle":"","family":"Nanni","given":"Noemi","non-dropping-particle":"Di","parse-names":false,"suffix":""},{"dropping-particle":"","family":"Bersanelli","given":"Matteo","non-dropping-particle":"","parse-names":false,"suffix":""},{"dropping-particle":"","family":"Milanesi","given":"Luciano","non-dropping-particle":"","parse-names":false,"suffix":""},{"dropping-particle":"","family":"Mosca","given":"Ettore","non-dropping-particle":"","parse-names":false,"suffix":""}],"container-title":"Frontiers in Genetics","id":"ITEM-1","issued":{"date-parts":[["2020"]]},"page":"106","title":"Network Diffusion Promotes the Integrative Analysis of Multiple Omics","type":"article-journal","volume":"11"},"uris":["http://www.mendeley.com/documents/?uuid=3db86fcf-87a0-46cc-863a-b30c4b3bd767"]}],"mendeley":{"formattedCitation":"(Di Nanni &lt;i&gt;et al.&lt;/i&gt;, 2020)","plainTextFormattedCitation":"(Di Nanni et al., 2020)","previouslyFormattedCitation":"(Di Nanni &lt;i&gt;et al.&lt;/i&gt;, 2020)"},"properties":{"noteIndex":0},"schema":"https://github.com/citation-style-language/schema/raw/master/csl-citation.json"}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(Di Nanni </w:t>
      </w:r>
      <w:r w:rsidRPr="00DF3E45">
        <w:rPr>
          <w:rFonts w:ascii="Times New Roman" w:hAnsi="Times New Roman" w:cs="Times New Roman"/>
          <w:i/>
          <w:noProof/>
          <w:sz w:val="24"/>
          <w:szCs w:val="24"/>
        </w:rPr>
        <w:t>et al.</w:t>
      </w:r>
      <w:r w:rsidRPr="00DF3E45">
        <w:rPr>
          <w:rFonts w:ascii="Times New Roman" w:hAnsi="Times New Roman" w:cs="Times New Roman"/>
          <w:noProof/>
          <w:sz w:val="24"/>
          <w:szCs w:val="24"/>
        </w:rPr>
        <w:t>, 2020)</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Thus, the diffusion time represents the overall network connectivity from a receptor to a TF (</w:t>
      </w:r>
      <w:r w:rsidRPr="00DF3E45">
        <w:rPr>
          <w:rFonts w:ascii="Times New Roman" w:hAnsi="Times New Roman" w:cs="Times New Roman"/>
          <w:sz w:val="24"/>
          <w:szCs w:val="24"/>
        </w:rPr>
        <w:fldChar w:fldCharType="begin"/>
      </w:r>
      <w:r w:rsidRPr="00DF3E45">
        <w:rPr>
          <w:rFonts w:ascii="Times New Roman" w:hAnsi="Times New Roman" w:cs="Times New Roman"/>
          <w:sz w:val="24"/>
          <w:szCs w:val="24"/>
        </w:rPr>
        <w:instrText xml:space="preserve"> REF _Ref63956334 \h  \* MERGEFORMAT </w:instrText>
      </w:r>
      <w:r w:rsidRPr="00DF3E45">
        <w:rPr>
          <w:rFonts w:ascii="Times New Roman" w:hAnsi="Times New Roman" w:cs="Times New Roman"/>
          <w:sz w:val="24"/>
          <w:szCs w:val="24"/>
        </w:rPr>
      </w:r>
      <w:r w:rsidRPr="00DF3E45">
        <w:rPr>
          <w:rFonts w:ascii="Times New Roman" w:hAnsi="Times New Roman" w:cs="Times New Roman"/>
          <w:sz w:val="24"/>
          <w:szCs w:val="24"/>
        </w:rPr>
        <w:fldChar w:fldCharType="separate"/>
      </w:r>
      <w:r w:rsidRPr="00DF3E45">
        <w:rPr>
          <w:rFonts w:ascii="Times New Roman" w:hAnsi="Times New Roman" w:cs="Times New Roman"/>
          <w:sz w:val="24"/>
          <w:szCs w:val="24"/>
        </w:rPr>
        <w:t xml:space="preserve">Figure </w:t>
      </w:r>
      <w:r w:rsidRPr="00DF3E45">
        <w:rPr>
          <w:rFonts w:ascii="Times New Roman" w:hAnsi="Times New Roman" w:cs="Times New Roman"/>
          <w:noProof/>
          <w:sz w:val="24"/>
          <w:szCs w:val="24"/>
        </w:rPr>
        <w:t>1</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A).</w:t>
      </w:r>
    </w:p>
    <w:p w14:paraId="6C6D6D30" w14:textId="71246159"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Material and Methods:</w:t>
      </w:r>
    </w:p>
    <w:p w14:paraId="3D02C9AB"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The methods are briefly described (</w:t>
      </w:r>
      <w:hyperlink r:id="rId8" w:history="1">
        <w:r w:rsidRPr="00DF3E45">
          <w:rPr>
            <w:rStyle w:val="Hyperlink"/>
            <w:rFonts w:ascii="Times New Roman" w:hAnsi="Times New Roman" w:cs="Times New Roman"/>
            <w:color w:val="auto"/>
            <w:sz w:val="24"/>
            <w:szCs w:val="24"/>
          </w:rPr>
          <w:t>see the supplementary method</w:t>
        </w:r>
      </w:hyperlink>
      <w:r w:rsidRPr="00DF3E45">
        <w:rPr>
          <w:rStyle w:val="Hyperlink"/>
          <w:rFonts w:ascii="Times New Roman" w:hAnsi="Times New Roman" w:cs="Times New Roman"/>
          <w:color w:val="auto"/>
          <w:sz w:val="24"/>
          <w:szCs w:val="24"/>
        </w:rPr>
        <w:t xml:space="preserve"> for details</w:t>
      </w:r>
      <w:r w:rsidRPr="00DF3E45">
        <w:rPr>
          <w:rFonts w:ascii="Times New Roman" w:hAnsi="Times New Roman" w:cs="Times New Roman"/>
          <w:sz w:val="24"/>
          <w:szCs w:val="24"/>
        </w:rPr>
        <w:t>). Statistical analysis and processing of the data were performed using R version 3.6.3 (</w:t>
      </w:r>
      <w:hyperlink r:id="rId9" w:history="1">
        <w:r w:rsidRPr="00DF3E45">
          <w:rPr>
            <w:rStyle w:val="Hyperlink"/>
            <w:rFonts w:ascii="Times New Roman" w:hAnsi="Times New Roman" w:cs="Times New Roman"/>
            <w:color w:val="auto"/>
            <w:sz w:val="24"/>
            <w:szCs w:val="24"/>
          </w:rPr>
          <w:t>www.r-project.org</w:t>
        </w:r>
      </w:hyperlink>
      <w:r w:rsidRPr="00DF3E45">
        <w:rPr>
          <w:rFonts w:ascii="Times New Roman" w:hAnsi="Times New Roman" w:cs="Times New Roman"/>
          <w:sz w:val="24"/>
          <w:szCs w:val="24"/>
        </w:rPr>
        <w:t xml:space="preserve">). To identify relevant TFs, the Bioconductor R package, </w:t>
      </w:r>
      <w:proofErr w:type="spellStart"/>
      <w:r w:rsidRPr="00DF3E45">
        <w:rPr>
          <w:rFonts w:ascii="Times New Roman" w:hAnsi="Times New Roman" w:cs="Times New Roman"/>
          <w:sz w:val="24"/>
          <w:szCs w:val="24"/>
        </w:rPr>
        <w:t>pandaR</w:t>
      </w:r>
      <w:proofErr w:type="spellEnd"/>
      <w:r w:rsidRPr="00DF3E45">
        <w:rPr>
          <w:rFonts w:ascii="Times New Roman" w:hAnsi="Times New Roman" w:cs="Times New Roman"/>
          <w:sz w:val="24"/>
          <w:szCs w:val="24"/>
        </w:rPr>
        <w:t xml:space="preserve"> (</w:t>
      </w:r>
      <w:hyperlink r:id="rId10">
        <w:r w:rsidRPr="00DF3E45">
          <w:rPr>
            <w:rFonts w:ascii="Times New Roman" w:eastAsia="Verdana" w:hAnsi="Times New Roman" w:cs="Times New Roman"/>
            <w:sz w:val="24"/>
            <w:szCs w:val="24"/>
            <w:highlight w:val="white"/>
            <w:u w:val="single"/>
          </w:rPr>
          <w:t>10.18129/B9.bioc.pandaR</w:t>
        </w:r>
      </w:hyperlink>
      <w:r w:rsidRPr="00DF3E45">
        <w:rPr>
          <w:rFonts w:ascii="Times New Roman" w:eastAsia="Verdana" w:hAnsi="Times New Roman" w:cs="Times New Roman"/>
          <w:sz w:val="24"/>
          <w:szCs w:val="24"/>
          <w:highlight w:val="white"/>
        </w:rPr>
        <w:t xml:space="preserve"> </w:t>
      </w:r>
      <w:r w:rsidRPr="00DF3E45">
        <w:rPr>
          <w:rFonts w:ascii="Times New Roman" w:hAnsi="Times New Roman" w:cs="Times New Roman"/>
          <w:sz w:val="24"/>
          <w:szCs w:val="24"/>
        </w:rPr>
        <w:t xml:space="preserve">)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{"citationItems":[{"id":"ITEM-1","itemData":{"DOI":"10.1093/bioinformatics/btx139","ISSN":"14602059","PMID":"28334344","abstract":"PANDA (Passing Attributes between Networks for Data Assimilation) is a gene regulatory network inference method that begins with a model of transcription factor-target gene interactions and uses message passing to update the network model given available transcriptomic and protein-protein interaction data. PANDA is used to estimate networks for each experimental group and the network models are then compared between groups to explore transcriptional processes that distinguish the groups. We present pandaR (bioconductor.org/packages/pandaR), a Bioconductor package that implements PANDA and provides a framework for exploratory data analysis on gene regulatory networks.","author":[{"dropping-particle":"","family":"Schlauch","given":"Daniel","non-dropping-particle":"","parse-names":false,"suffix":""},{"dropping-particle":"","family":"Paulson","given":"Joseph N.","non-dropping-particle":"","parse-names":false,"suffix":""},{"dropping-particle":"","family":"Young","given":"Albert","non-dropping-particle":"","parse-names":false,"suffix":""},{"dropping-particle":"","family":"Glass","given":"Kimberly","non-dropping-particle":"","parse-names":false,"suffix":""},{"dropping-particle":"","family":"Quackenbush","given":"John","non-dropping-particle":"","parse-names":false,"suffix":""}],"container-title":"Bioinformatics","id":"ITEM-1","issue":"14","issued":{"date-parts":[["2017"]]},"page":"2232-2234","title":"Estimating gene regulatory networks with pandaR","type":"article-journal","volume":"33"},"uris":["http://www.mendeley.com/documents/?uuid=7dbfe627-9773-4cdc-8adf-fea760b7ac91"]}],"mendeley":{"formattedCitation":"(Schlauch &lt;i&gt;et al.&lt;/i&gt;, 2017)","plainTextFormattedCitation":"(Schlauch et al., 2017)","previouslyFormattedCitation":"(Schlauch &lt;i&gt;et al.&lt;/i&gt;, 2017)"},"properties":{"noteIndex":0},"schema":"https://github.com/citation-style-language/schema/raw/master/csl-citation.json"}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(Schlauch </w:t>
      </w:r>
      <w:r w:rsidRPr="00DF3E45">
        <w:rPr>
          <w:rFonts w:ascii="Times New Roman" w:hAnsi="Times New Roman" w:cs="Times New Roman"/>
          <w:i/>
          <w:noProof/>
          <w:sz w:val="24"/>
          <w:szCs w:val="24"/>
        </w:rPr>
        <w:t>et al.</w:t>
      </w:r>
      <w:r w:rsidRPr="00DF3E45">
        <w:rPr>
          <w:rFonts w:ascii="Times New Roman" w:hAnsi="Times New Roman" w:cs="Times New Roman"/>
          <w:noProof/>
          <w:sz w:val="24"/>
          <w:szCs w:val="24"/>
        </w:rPr>
        <w:t>, 2017)</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was used. </w:t>
      </w:r>
      <w:r w:rsidRPr="00DF3E45">
        <w:rPr>
          <w:rFonts w:ascii="Times New Roman" w:hAnsi="Times New Roman" w:cs="Times New Roman"/>
          <w:sz w:val="24"/>
          <w:szCs w:val="24"/>
          <w:highlight w:val="white"/>
        </w:rPr>
        <w:t xml:space="preserve">IBD-relevant receptors were selected from </w:t>
      </w:r>
      <w:r w:rsidRPr="00DF3E45">
        <w:rPr>
          <w:rFonts w:ascii="Times New Roman" w:hAnsi="Times New Roman" w:cs="Times New Roman"/>
          <w:sz w:val="24"/>
          <w:szCs w:val="24"/>
        </w:rPr>
        <w:t>the curated GWAS risk genes for IBD (Table S4)</w:t>
      </w:r>
      <w:r w:rsidRPr="00DF3E45">
        <w:rPr>
          <w:rFonts w:ascii="Times New Roman" w:hAnsi="Times New Roman" w:cs="Times New Roman"/>
          <w:sz w:val="24"/>
          <w:szCs w:val="24"/>
          <w:highlight w:val="white"/>
        </w:rPr>
        <w:t xml:space="preserve">. The </w:t>
      </w:r>
      <w:proofErr w:type="spellStart"/>
      <w:r w:rsidRPr="00DF3E45">
        <w:rPr>
          <w:rFonts w:ascii="Times New Roman" w:hAnsi="Times New Roman" w:cs="Times New Roman"/>
          <w:sz w:val="24"/>
          <w:szCs w:val="24"/>
          <w:highlight w:val="white"/>
        </w:rPr>
        <w:t>comPPI</w:t>
      </w:r>
      <w:proofErr w:type="spellEnd"/>
      <w:r w:rsidRPr="00DF3E45">
        <w:rPr>
          <w:rFonts w:ascii="Times New Roman" w:hAnsi="Times New Roman" w:cs="Times New Roman"/>
          <w:sz w:val="24"/>
          <w:szCs w:val="24"/>
          <w:highlight w:val="white"/>
        </w:rPr>
        <w:t xml:space="preserve"> database </w:t>
      </w:r>
      <w:r w:rsidRPr="00DF3E45">
        <w:rPr>
          <w:rFonts w:ascii="Times New Roman" w:hAnsi="Times New Roman" w:cs="Times New Roman"/>
          <w:sz w:val="24"/>
          <w:szCs w:val="24"/>
          <w:highlight w:val="white"/>
        </w:rPr>
        <w:fldChar w:fldCharType="begin" w:fldLock="1"/>
      </w:r>
      <w:r w:rsidRPr="00DF3E45">
        <w:rPr>
          <w:rFonts w:ascii="Times New Roman" w:hAnsi="Times New Roman" w:cs="Times New Roman"/>
          <w:sz w:val="24"/>
          <w:szCs w:val="24"/>
          <w:highlight w:val="white"/>
        </w:rPr>
        <w:instrText>ADDIN CSL_CITATION {"citationItems":[{"id":"ITEM-1","itemData":{"DOI":"10.1093/nar/gku1007","ISSN":"13624962","PMID":"25348397","abstract":"Here we present ComPPI, a cellular compartmentspecific database of proteins and their interactions enabling an extensive, compartmentalized protein-protein interaction network analysis (URL: http://ComPPI.LinkGroup.hu). ComPPI enables the user to filter biologically unlikely interactions, where the two interacting proteins have no common subcellular localizations and to predict novel properties, such as compartment-specific biological functions. ComPPI is an integrated database covering four species (S. cerevisiae, C. elegans, D. melanogaster and H. sapiens). The compilation of nine protein-protein interaction and eight subcellular localization data sets had four curation steps including a manually built, comprehensive hierarchical structure of &gt;1600 subcellular localizations. ComPPI provides confidence scores for protein subcellular localizations and protein-protein interactions. ComPPI has user-friendly search options for individual proteins giving their subcellular localization, their interactions and the likelihood of their interactions considering the subcellular localization of their interacting partners. Download options of search results, wholeproteomes, organelle-specific interactomes and subcellular localization data are available on its website. Due to its novel features, ComPPI is useful for the analysis of experimental results in biochemistry and molecular biology, as well as for proteome-wide studies in bioinformatics and network science helping cellular biology, medicine and drug design.","author":[{"dropping-particle":"V.","family":"Veres","given":"Daniel","non-dropping-particle":"","parse-names":false,"suffix":""},{"dropping-particle":"","family":"Gyurkó","given":"Dávid M.","non-dropping-particle":"","parse-names":false,"suffix":""},{"dropping-particle":"","family":"Thaler","given":"Benedek","non-dropping-particle":"","parse-names":false,"suffix":""},{"dropping-particle":"","family":"Szalay","given":"Kristóf Z.","non-dropping-particle":"","parse-names":false,"suffix":""},{"dropping-particle":"","family":"Fazekas","given":"Dávid","non-dropping-particle":"","parse-names":false,"suffix":""},{"dropping-particle":"","family":"Korcsmáros","given":"Tamás","non-dropping-particle":"","parse-names":false,"suffix":""},{"dropping-particle":"","family":"Csermely","given":"Peter","non-dropping-particle":"","parse-names":false,"suffix":""}],"container-title":"Nucleic Acids Research","id":"ITEM-1","issue":"D1","issued":{"date-parts":[["2015"]]},"page":"D485-D493","title":"ComPPI: A cellular compartment-specific database for protein-protein interaction network analysis","type":"article-journal","volume":"43"},"uris":["http://www.mendeley.com/documents/?uuid=7aeb66e5-be2d-469c-8115-b1d8f6203023"]}],"mendeley":{"formattedCitation":"(Veres &lt;i&gt;et al.&lt;/i&gt;, 2015)","plainTextFormattedCitation":"(Veres et al., 2015)","previouslyFormattedCitation":"(Veres &lt;i&gt;et al.&lt;/i&gt;, 2015)"},"properties":{"noteIndex":0},"schema":"https://github.com/citation-style-language/schema/raw/master/csl-citation.json"}</w:instrText>
      </w:r>
      <w:r w:rsidRPr="00DF3E45">
        <w:rPr>
          <w:rFonts w:ascii="Times New Roman" w:hAnsi="Times New Roman" w:cs="Times New Roman"/>
          <w:sz w:val="24"/>
          <w:szCs w:val="24"/>
          <w:highlight w:val="white"/>
        </w:rPr>
        <w:fldChar w:fldCharType="separate"/>
      </w:r>
      <w:r w:rsidRPr="00DF3E45">
        <w:rPr>
          <w:rFonts w:ascii="Times New Roman" w:hAnsi="Times New Roman" w:cs="Times New Roman"/>
          <w:noProof/>
          <w:sz w:val="24"/>
          <w:szCs w:val="24"/>
          <w:highlight w:val="white"/>
        </w:rPr>
        <w:t xml:space="preserve">(Veres </w:t>
      </w:r>
      <w:r w:rsidRPr="00DF3E45">
        <w:rPr>
          <w:rFonts w:ascii="Times New Roman" w:hAnsi="Times New Roman" w:cs="Times New Roman"/>
          <w:i/>
          <w:noProof/>
          <w:sz w:val="24"/>
          <w:szCs w:val="24"/>
          <w:highlight w:val="white"/>
        </w:rPr>
        <w:t>et al.</w:t>
      </w:r>
      <w:r w:rsidRPr="00DF3E45">
        <w:rPr>
          <w:rFonts w:ascii="Times New Roman" w:hAnsi="Times New Roman" w:cs="Times New Roman"/>
          <w:noProof/>
          <w:sz w:val="24"/>
          <w:szCs w:val="24"/>
          <w:highlight w:val="white"/>
        </w:rPr>
        <w:t>, 2015)</w:t>
      </w:r>
      <w:r w:rsidRPr="00DF3E45">
        <w:rPr>
          <w:rFonts w:ascii="Times New Roman" w:hAnsi="Times New Roman" w:cs="Times New Roman"/>
          <w:sz w:val="24"/>
          <w:szCs w:val="24"/>
          <w:highlight w:val="white"/>
        </w:rPr>
        <w:fldChar w:fldCharType="end"/>
      </w:r>
      <w:r w:rsidRPr="00DF3E45">
        <w:rPr>
          <w:rFonts w:ascii="Times New Roman" w:hAnsi="Times New Roman" w:cs="Times New Roman"/>
          <w:sz w:val="24"/>
          <w:szCs w:val="24"/>
        </w:rPr>
        <w:t xml:space="preserve"> was used to create a signalling network connecting receptors to TFs. </w:t>
      </w:r>
      <w:r w:rsidRPr="00DF3E45">
        <w:rPr>
          <w:rFonts w:ascii="Times New Roman" w:hAnsi="Times New Roman" w:cs="Times New Roman"/>
          <w:sz w:val="24"/>
          <w:szCs w:val="24"/>
          <w:highlight w:val="white"/>
        </w:rPr>
        <w:t xml:space="preserve">Diffusion analysis was performed on this network. The differential connectivity between sample groups </w:t>
      </w:r>
      <w:r w:rsidRPr="00DF3E45">
        <w:rPr>
          <w:rFonts w:ascii="Times New Roman" w:hAnsi="Times New Roman" w:cs="Times New Roman"/>
          <w:sz w:val="24"/>
          <w:szCs w:val="24"/>
          <w:highlight w:val="white"/>
        </w:rPr>
        <w:lastRenderedPageBreak/>
        <w:t xml:space="preserve">was tested using linear modelling </w:t>
      </w:r>
      <w:r w:rsidRPr="00DF3E45">
        <w:rPr>
          <w:rFonts w:ascii="Times New Roman" w:hAnsi="Times New Roman" w:cs="Times New Roman"/>
          <w:sz w:val="24"/>
          <w:szCs w:val="24"/>
          <w:highlight w:val="white"/>
        </w:rPr>
        <w:fldChar w:fldCharType="begin" w:fldLock="1"/>
      </w:r>
      <w:r w:rsidRPr="00DF3E45">
        <w:rPr>
          <w:rFonts w:ascii="Times New Roman" w:hAnsi="Times New Roman" w:cs="Times New Roman"/>
          <w:sz w:val="24"/>
          <w:szCs w:val="24"/>
          <w:highlight w:val="white"/>
        </w:rPr>
        <w:instrText>ADDIN CSL_CITATION {"citationItems":[{"id":"ITEM-1","itemData":{"abstract":"limma is an R/Bioconductor software package that provides an\nintegrated solution for analysing data from gene expression\nexperiments. It contains rich features for handling complex\nexperimental designs and for information borrowing to overcome\nthe problem of small sample sizes. Over the past decade, limma\nhas been a popular choice for gene discovery through differential\nexpression analyses of microarray and high-throughput PCR data.\nThe package contains particularly strong facilities for reading,\nnormalizing and exploring such data. Recently, the capabilities\nof limma have been significantly expanded in two important\ndirections. First, the package can now perform both differential\nexpression and differential splicing analyses of RNA sequencing\n(RNA-seq) data. All the downstream analysis tools previously\nrestricted to microarray data are now available for RNA-seq as\nwell. These capabilities allow users to analyse both RNA-seq and\nmicroarray data with very similar pipelines. Second, the package\nis now able to go past the traditional gene-wise expression\nanalyses in a variety of ways, analysing expression profiles in\nterms of co-regulated sets of genes or in terms of higher-order\nexpression signatures. This provides enhanced possibilities for\nbiological interpretation of gene expression differences. This\narticle reviews the philosophy and design of the limma package,\nsummarizing both new and historical features, with an emphasis on\nrecent enhancements and features that have not been previously\ndescribed.","author":[{"dropping-particle":"","family":"Ritchie","given":"Matthew E","non-dropping-particle":"","parse-names":false,"suffix":""},{"dropping-particle":"","family":"Phipson","given":"Belinda","non-dropping-particle":"","parse-names":false,"suffix":""},{"dropping-particle":"","family":"Wu","given":"Di","non-dropping-particle":"","parse-names":false,"suffix":""},{"dropping-particle":"","family":"Hu","given":"Yifang","non-dropping-particle":"","parse-names":false,"suffix":""},{"dropping-particle":"","family":"Law","given":"Charity W","non-dropping-particle":"","parse-names":false,"suffix":""},{"dropping-particle":"","family":"Shi","given":"Wei","non-dropping-particle":"","parse-names":false,"suffix":""},{"dropping-particle":"","family":"Smyth","given":"Gordon K","non-dropping-particle":"","parse-names":false,"suffix":""}],"container-title":"Nucleic Acids Res.","id":"ITEM-1","issue":"7","issued":{"date-parts":[["2015","4"]]},"page":"e47","title":"limma powers differential expression analyses for {RNA-sequencing} and microarray studies","type":"article-journal","volume":"43"},"uris":["http://www.mendeley.com/documents/?uuid=626205f7-d201-42b8-98c1-0744d9929e1b"]}],"mendeley":{"formattedCitation":"(Ritchie &lt;i&gt;et al.&lt;/i&gt;, 2015)","plainTextFormattedCitation":"(Ritchie et al., 2015)","previouslyFormattedCitation":"(Ritchie &lt;i&gt;et al.&lt;/i&gt;, 2015)"},"properties":{"noteIndex":0},"schema":"https://github.com/citation-style-language/schema/raw/master/csl-citation.json"}</w:instrText>
      </w:r>
      <w:r w:rsidRPr="00DF3E45">
        <w:rPr>
          <w:rFonts w:ascii="Times New Roman" w:hAnsi="Times New Roman" w:cs="Times New Roman"/>
          <w:sz w:val="24"/>
          <w:szCs w:val="24"/>
          <w:highlight w:val="white"/>
        </w:rPr>
        <w:fldChar w:fldCharType="separate"/>
      </w:r>
      <w:r w:rsidRPr="00DF3E45">
        <w:rPr>
          <w:rFonts w:ascii="Times New Roman" w:hAnsi="Times New Roman" w:cs="Times New Roman"/>
          <w:noProof/>
          <w:sz w:val="24"/>
          <w:szCs w:val="24"/>
          <w:highlight w:val="white"/>
        </w:rPr>
        <w:t xml:space="preserve">(Ritchie </w:t>
      </w:r>
      <w:r w:rsidRPr="00DF3E45">
        <w:rPr>
          <w:rFonts w:ascii="Times New Roman" w:hAnsi="Times New Roman" w:cs="Times New Roman"/>
          <w:i/>
          <w:noProof/>
          <w:sz w:val="24"/>
          <w:szCs w:val="24"/>
          <w:highlight w:val="white"/>
        </w:rPr>
        <w:t>et al.</w:t>
      </w:r>
      <w:r w:rsidRPr="00DF3E45">
        <w:rPr>
          <w:rFonts w:ascii="Times New Roman" w:hAnsi="Times New Roman" w:cs="Times New Roman"/>
          <w:noProof/>
          <w:sz w:val="24"/>
          <w:szCs w:val="24"/>
          <w:highlight w:val="white"/>
        </w:rPr>
        <w:t>, 2015)</w:t>
      </w:r>
      <w:r w:rsidRPr="00DF3E45">
        <w:rPr>
          <w:rFonts w:ascii="Times New Roman" w:hAnsi="Times New Roman" w:cs="Times New Roman"/>
          <w:sz w:val="24"/>
          <w:szCs w:val="24"/>
          <w:highlight w:val="white"/>
        </w:rPr>
        <w:fldChar w:fldCharType="end"/>
      </w:r>
      <w:r w:rsidRPr="00DF3E45">
        <w:rPr>
          <w:rFonts w:ascii="Times New Roman" w:hAnsi="Times New Roman" w:cs="Times New Roman"/>
          <w:sz w:val="24"/>
          <w:szCs w:val="24"/>
          <w:highlight w:val="white"/>
        </w:rPr>
        <w:t xml:space="preserve">. </w:t>
      </w:r>
      <w:r w:rsidRPr="00DF3E45">
        <w:rPr>
          <w:rFonts w:ascii="Times New Roman" w:hAnsi="Times New Roman" w:cs="Times New Roman"/>
          <w:sz w:val="24"/>
          <w:szCs w:val="24"/>
        </w:rPr>
        <w:t xml:space="preserve">Gene ontology (GO) enrichment analysis was performed using the R package </w:t>
      </w:r>
      <w:proofErr w:type="spellStart"/>
      <w:r w:rsidRPr="00DF3E45">
        <w:rPr>
          <w:rFonts w:ascii="Times New Roman" w:hAnsi="Times New Roman" w:cs="Times New Roman"/>
          <w:sz w:val="24"/>
          <w:szCs w:val="24"/>
        </w:rPr>
        <w:t>clusterProfiler</w:t>
      </w:r>
      <w:proofErr w:type="spellEnd"/>
      <w:r w:rsidRPr="00DF3E45">
        <w:rPr>
          <w:rFonts w:ascii="Times New Roman" w:hAnsi="Times New Roman" w:cs="Times New Roman"/>
          <w:sz w:val="24"/>
          <w:szCs w:val="24"/>
        </w:rPr>
        <w:t xml:space="preserve">. </w:t>
      </w:r>
    </w:p>
    <w:p w14:paraId="2EFF6915" w14:textId="77777777" w:rsidR="004E7C5B" w:rsidRPr="00DF3E45" w:rsidRDefault="004E7C5B" w:rsidP="004E7C5B">
      <w:pPr>
        <w:shd w:val="clear" w:color="auto" w:fill="FFFFFF"/>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Data sources</w:t>
      </w:r>
    </w:p>
    <w:p w14:paraId="176F1ACE" w14:textId="7C814B42"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bCs/>
          <w:sz w:val="28"/>
          <w:szCs w:val="28"/>
        </w:rPr>
        <w:t>Gene expression data</w:t>
      </w:r>
    </w:p>
    <w:p w14:paraId="1C6411F3"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The GEO was searched for datasets containing: Gene expression data from the colon biopsies obtained before treatment with anti-TNF and with treatment response data available. The detailed search protocol is available in supplementary methods.</w:t>
      </w:r>
    </w:p>
    <w:p w14:paraId="46116B32"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Affymetrix microarray data for mucosal gene expression in IBD before and after treatment with anti-TNF (infliximab) were downloaded from the Gene expression Omnibus (GEO) repository with accession codes: GSE16879 and GSE12251.</w:t>
      </w:r>
      <w:r w:rsidRPr="00DF3E45">
        <w:rPr>
          <w:rFonts w:ascii="Times New Roman" w:hAnsi="Times New Roman" w:cs="Times New Roman"/>
          <w:sz w:val="24"/>
          <w:szCs w:val="24"/>
          <w:highlight w:val="white"/>
        </w:rPr>
        <w:t xml:space="preserve"> </w:t>
      </w:r>
      <w:r w:rsidRPr="00DF3E45">
        <w:rPr>
          <w:rFonts w:ascii="Times New Roman" w:eastAsia="Times New Roman" w:hAnsi="Times New Roman" w:cs="Times New Roman"/>
          <w:sz w:val="24"/>
          <w:szCs w:val="24"/>
        </w:rPr>
        <w:t>GSE16879</w:t>
      </w:r>
      <w:r w:rsidRPr="00DF3E45">
        <w:rPr>
          <w:rFonts w:ascii="Times New Roman" w:hAnsi="Times New Roman" w:cs="Times New Roman"/>
          <w:sz w:val="24"/>
          <w:szCs w:val="24"/>
          <w:highlight w:val="white"/>
        </w:rPr>
        <w:t xml:space="preserve"> was used for model development. This dataset contains gene expression analysis from mucosal biopsies of 24 ulcerative colitis (UC), 19 Crohn’s disease in the colon (</w:t>
      </w:r>
      <w:proofErr w:type="spellStart"/>
      <w:r w:rsidRPr="00DF3E45">
        <w:rPr>
          <w:rFonts w:ascii="Times New Roman" w:hAnsi="Times New Roman" w:cs="Times New Roman"/>
          <w:sz w:val="24"/>
          <w:szCs w:val="24"/>
          <w:highlight w:val="white"/>
        </w:rPr>
        <w:t>CDc</w:t>
      </w:r>
      <w:proofErr w:type="spellEnd"/>
      <w:r w:rsidRPr="00DF3E45">
        <w:rPr>
          <w:rFonts w:ascii="Times New Roman" w:hAnsi="Times New Roman" w:cs="Times New Roman"/>
          <w:sz w:val="24"/>
          <w:szCs w:val="24"/>
          <w:highlight w:val="white"/>
        </w:rPr>
        <w:t>), 18 Crohn’s disease in ileum (</w:t>
      </w:r>
      <w:proofErr w:type="spellStart"/>
      <w:r w:rsidRPr="00DF3E45">
        <w:rPr>
          <w:rFonts w:ascii="Times New Roman" w:hAnsi="Times New Roman" w:cs="Times New Roman"/>
          <w:sz w:val="24"/>
          <w:szCs w:val="24"/>
          <w:highlight w:val="white"/>
        </w:rPr>
        <w:t>CDi</w:t>
      </w:r>
      <w:proofErr w:type="spellEnd"/>
      <w:r w:rsidRPr="00DF3E45">
        <w:rPr>
          <w:rFonts w:ascii="Times New Roman" w:hAnsi="Times New Roman" w:cs="Times New Roman"/>
          <w:sz w:val="24"/>
          <w:szCs w:val="24"/>
          <w:highlight w:val="white"/>
        </w:rPr>
        <w:t xml:space="preserve">) patients, and 12 non-IBD controls. </w:t>
      </w:r>
      <w:r w:rsidRPr="00DF3E45">
        <w:rPr>
          <w:rFonts w:ascii="Times New Roman" w:hAnsi="Times New Roman" w:cs="Times New Roman"/>
          <w:sz w:val="24"/>
          <w:szCs w:val="24"/>
        </w:rPr>
        <w:t>Only samples from UC patients and controls were included in the analysis.</w:t>
      </w:r>
      <w:r w:rsidRPr="00DF3E45">
        <w:rPr>
          <w:rFonts w:ascii="Times New Roman" w:hAnsi="Times New Roman" w:cs="Times New Roman"/>
          <w:sz w:val="24"/>
          <w:szCs w:val="24"/>
          <w:highlight w:val="white"/>
        </w:rPr>
        <w:t xml:space="preserve"> GSE12251 was used as an independent test of the diffusion model. The testing dataset contains data from 23 UC samples obtained before treatment. </w:t>
      </w:r>
      <w:r w:rsidRPr="00DF3E45">
        <w:rPr>
          <w:rFonts w:ascii="Times New Roman" w:hAnsi="Times New Roman" w:cs="Times New Roman"/>
          <w:sz w:val="24"/>
          <w:szCs w:val="24"/>
        </w:rPr>
        <w:t xml:space="preserve">The raw data from both datasets were pre-processed to remove technical bias using the Bioconductor </w:t>
      </w:r>
      <w:proofErr w:type="spellStart"/>
      <w:r w:rsidRPr="00DF3E45">
        <w:rPr>
          <w:rFonts w:ascii="Times New Roman" w:hAnsi="Times New Roman" w:cs="Times New Roman"/>
          <w:sz w:val="24"/>
          <w:szCs w:val="24"/>
        </w:rPr>
        <w:t>affy</w:t>
      </w:r>
      <w:proofErr w:type="spellEnd"/>
      <w:r w:rsidRPr="00DF3E45">
        <w:rPr>
          <w:rFonts w:ascii="Times New Roman" w:hAnsi="Times New Roman" w:cs="Times New Roman"/>
          <w:sz w:val="24"/>
          <w:szCs w:val="24"/>
        </w:rPr>
        <w:t xml:space="preserve"> package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{"citationItems":[{"id":"ITEM-1","itemData":{"DOI":"10.1093/bioinformatics/btg405","ISSN":"13674803","PMID":"14960456","abstract":"Motivation: The processing of the Affymetrix GeneChip data has been a recent focus for data analysts. Alternatives to the original procedure have been proposed and some of these new methods are widely used. Results: The affy package is an R package of functions and classes for the analysis of oligonucleotide arrays manufactured by Affymetrix. The package is currently in its second release, affy provides the user with extreme flexibility when carrying out an analysis and make it possible to access and manipulate probe intensity data. In this paper, we presentthe main classes and functions in the package and demonstrate how they can be used to process probe-level data. We also demonstrate the importance of probe-level analysis when using the Affymetrix GeneChip platform.","author":[{"dropping-particle":"","family":"Gautier","given":"Laurent","non-dropping-particle":"","parse-names":false,"suffix":""},{"dropping-particle":"","family":"Cope","given":"Leslie","non-dropping-particle":"","parse-names":false,"suffix":""},{"dropping-particle":"","family":"Bolstad","given":"Benjamin M.","non-dropping-particle":"","parse-names":false,"suffix":""},{"dropping-particle":"","family":"Irizarry","given":"Rafael A.","non-dropping-particle":"","parse-names":false,"suffix":""}],"container-title":"Bioinformatics","id":"ITEM-1","issue":"3","issued":{"date-parts":[["2004"]]},"page":"307-315","title":"Affy - Analysis of Affymetrix GeneChip data at the probe level","type":"article-journal","volume":"20"},"uris":["http://www.mendeley.com/documents/?uuid=f460d714-d650-491f-871f-0d625cc968ee"]}],"mendeley":{"formattedCitation":"(Gautier &lt;i&gt;et al.&lt;/i&gt;, 2004)","plainTextFormattedCitation":"(Gautier et al., 2004)","previouslyFormattedCitation":"(Gautier &lt;i&gt;et al.&lt;/i&gt;, 2004)"},"properties":{"noteIndex":0},"schema":"https://github.com/citation-style-language/schema/raw/master/csl-citation.json"}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(Gautier </w:t>
      </w:r>
      <w:r w:rsidRPr="00DF3E45">
        <w:rPr>
          <w:rFonts w:ascii="Times New Roman" w:hAnsi="Times New Roman" w:cs="Times New Roman"/>
          <w:i/>
          <w:iCs/>
          <w:noProof/>
          <w:sz w:val="24"/>
          <w:szCs w:val="24"/>
        </w:rPr>
        <w:t>et al.</w:t>
      </w:r>
      <w:r w:rsidRPr="00DF3E45">
        <w:rPr>
          <w:rFonts w:ascii="Times New Roman" w:hAnsi="Times New Roman" w:cs="Times New Roman"/>
          <w:noProof/>
          <w:sz w:val="24"/>
          <w:szCs w:val="24"/>
        </w:rPr>
        <w:t>, 2004)</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and normalized using the robust multi-array average (RMA)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{"citationItems":[{"id":"ITEM-1","itemData":{"DOI":"10.1093/nar/gng015","ISSN":"13624962","PMID":"12582260","abstract":"High density oligonucleotide array technology is widely used in many areas of biomedical research for quantitative and highly parallel measurements of gene expression. Affymetrix GeneChip arrays are the most popular. In this technology each gene is typically represented by a set of 11-20 pairs of probes. In order to obtain expression measures it is necessary to summarize the probe level data. Using two extensive spike-in studies and a dilution study, we developed a set of tools for assessing the effectiveness of expression measures. We found that the performance of the current version of the default expression measure provided by Affymetrix Microarray Suite can be significantly improved by the use of probe level summaries derived from empirically motivated statistical models. In particular, improvements in the ability to detect differentially expressed genes are demonstrated.","author":[{"dropping-particle":"","family":"Irizarry","given":"Rafael A.","non-dropping-particle":"","parse-names":false,"suffix":""},{"dropping-particle":"","family":"Bolstad","given":"Benjamin M.","non-dropping-particle":"","parse-names":false,"suffix":""},{"dropping-particle":"","family":"Collin","given":"Francois","non-dropping-particle":"","parse-names":false,"suffix":""},{"dropping-particle":"","family":"Cope","given":"Leslie M.","non-dropping-particle":"","parse-names":false,"suffix":""},{"dropping-particle":"","family":"Hobbs","given":"Bridget","non-dropping-particle":"","parse-names":false,"suffix":""},{"dropping-particle":"","family":"Speed","given":"Terence P.","non-dropping-particle":"","parse-names":false,"suffix":""}],"container-title":"Nucleic acids research","id":"ITEM-1","issue":"4","issued":{"date-parts":[["2003"]]},"page":"e15","title":"Summaries of Affymetrix GeneChip probe level data","type":"article-journal","volume":"31"},"uris":["http://www.mendeley.com/documents/?uuid=1a70d3e7-fc2d-465c-9dda-d552a1e8b5ca"]}],"mendeley":{"formattedCitation":"(Irizarry &lt;i&gt;et al.&lt;/i&gt;, 2003)","plainTextFormattedCitation":"(Irizarry et al., 2003)","previouslyFormattedCitation":"(Irizarry &lt;i&gt;et al.&lt;/i&gt;, 2003)"},"properties":{"noteIndex":0},"schema":"https://github.com/citation-style-language/schema/raw/master/csl-citation.json"}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(Irizarry </w:t>
      </w:r>
      <w:r w:rsidRPr="00DF3E45">
        <w:rPr>
          <w:rFonts w:ascii="Times New Roman" w:hAnsi="Times New Roman" w:cs="Times New Roman"/>
          <w:i/>
          <w:iCs/>
          <w:noProof/>
          <w:sz w:val="24"/>
          <w:szCs w:val="24"/>
        </w:rPr>
        <w:t>et al.</w:t>
      </w:r>
      <w:r w:rsidRPr="00DF3E45">
        <w:rPr>
          <w:rFonts w:ascii="Times New Roman" w:hAnsi="Times New Roman" w:cs="Times New Roman"/>
          <w:noProof/>
          <w:sz w:val="24"/>
          <w:szCs w:val="24"/>
        </w:rPr>
        <w:t>, 2003)</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w:t>
      </w:r>
    </w:p>
    <w:p w14:paraId="254A47CA" w14:textId="4AEF22FB"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Transcription factor targets</w:t>
      </w:r>
    </w:p>
    <w:p w14:paraId="2DB0D611"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 xml:space="preserve">Regulatory motif binding information was obtained from the regulatory circuits database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{"citationItems":[{"id":"ITEM-1","itemData":{"DOI":"10.1038/nmeth.3799","ISSN":"15487105","PMID":"26950747","abstract":"Mapping perturbed molecular circuits that underlie complex diseases remains a great challenge. We developed a comprehensive resource of 394 cell type-and tissue-specific gene regulatory networks for human, each specifying the genome-wide connectivity among transcription factors, enhancers, promoters and genes. Integration with 37 genome-wide association studies (GWASs) showed that disease-associated genetic variants-including variants that do not reach genome-wide significance-often perturb regulatory modules that are highly specific to disease-relevant cell types or tissues. Our resource opens the door to systematic analysis of regulatory programs across hundreds of human cell types and tissues (http://regulatorycircuits.org).","author":[{"dropping-particle":"","family":"Marbach","given":"Daniel","non-dropping-particle":"","parse-names":false,"suffix":""},{"dropping-particle":"","family":"Lamparter","given":"David","non-dropping-particle":"","parse-names":false,"suffix":""},{"dropping-particle":"","family":"Quon","given":"Gerald","non-dropping-particle":"","parse-names":false,"suffix":""},{"dropping-particle":"","family":"Kellis","given":"Manolis","non-dropping-particle":"","parse-names":false,"suffix":""},{"dropping-particle":"","family":"Kutalik","given":"Zoltán","non-dropping-particle":"","parse-names":false,"suffix":""},{"dropping-particle":"","family":"Bergmann","given":"Sven","non-dropping-particle":"","parse-names":false,"suffix":""}],"container-title":"Nature Methods","id":"ITEM-1","issue":"4","issued":{"date-parts":[["2016","4"]]},"page":"366-370","title":"Tissue-specific regulatory circuits reveal variable modular perturbations across complex diseases","type":"article-journal","volume":"13"},"uris":["http://www.mendeley.com/documents/?uuid=f66d57ee-d629-4ab1-9a71-1e3434628cdc"]}],"mendeley":{"formattedCitation":"(Marbach &lt;i&gt;et al.&lt;/i&gt;, 2016)","plainTextFormattedCitation":"(Marbach et al., 2016)","previouslyFormattedCitation":"(Marbach &lt;i&gt;et al.&lt;/i&gt;, 2016)"},"properties":{"noteIndex":0},"schema":"https://github.com/citation-style-language/schema/raw/master/csl-citation.json"}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(Marbach </w:t>
      </w:r>
      <w:r w:rsidRPr="00DF3E45">
        <w:rPr>
          <w:rFonts w:ascii="Times New Roman" w:hAnsi="Times New Roman" w:cs="Times New Roman"/>
          <w:i/>
          <w:noProof/>
          <w:sz w:val="24"/>
          <w:szCs w:val="24"/>
        </w:rPr>
        <w:t>et al.</w:t>
      </w:r>
      <w:r w:rsidRPr="00DF3E45">
        <w:rPr>
          <w:rFonts w:ascii="Times New Roman" w:hAnsi="Times New Roman" w:cs="Times New Roman"/>
          <w:noProof/>
          <w:sz w:val="24"/>
          <w:szCs w:val="24"/>
        </w:rPr>
        <w:t>, 2016)</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which contains available TF binding sites in several tissues and cell types. The binding motif collection representing general immune cells (high level network </w:t>
      </w:r>
      <w:r w:rsidRPr="00DF3E45">
        <w:rPr>
          <w:rFonts w:ascii="Times New Roman" w:hAnsi="Times New Roman" w:cs="Times New Roman"/>
          <w:sz w:val="24"/>
          <w:szCs w:val="24"/>
        </w:rPr>
        <w:lastRenderedPageBreak/>
        <w:t>“</w:t>
      </w:r>
      <w:r w:rsidRPr="00DF3E45">
        <w:rPr>
          <w:rFonts w:ascii="Times New Roman" w:eastAsia="Times New Roman" w:hAnsi="Times New Roman" w:cs="Times New Roman"/>
          <w:sz w:val="24"/>
          <w:szCs w:val="24"/>
        </w:rPr>
        <w:t>14_immune_organs.txt”</w:t>
      </w:r>
      <w:r w:rsidRPr="00DF3E45">
        <w:rPr>
          <w:rFonts w:ascii="Times New Roman" w:hAnsi="Times New Roman" w:cs="Times New Roman"/>
          <w:sz w:val="24"/>
          <w:szCs w:val="24"/>
        </w:rPr>
        <w:t>) was chosen from a regulatory circuits database as a relevant representation of the inflammatory cells involved in UC.</w:t>
      </w:r>
    </w:p>
    <w:p w14:paraId="7411212A" w14:textId="6C0E4B09"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Protein-Protein Interaction database</w:t>
      </w:r>
    </w:p>
    <w:p w14:paraId="5032440A" w14:textId="77777777" w:rsidR="004E7C5B" w:rsidRPr="00DF3E45" w:rsidRDefault="004E7C5B" w:rsidP="004E7C5B">
      <w:pPr>
        <w:spacing w:before="240" w:after="240" w:line="480" w:lineRule="auto"/>
        <w:rPr>
          <w:rFonts w:ascii="Times New Roman" w:hAnsi="Times New Roman" w:cs="Times New Roman"/>
          <w:b/>
          <w:bCs/>
          <w:sz w:val="28"/>
          <w:szCs w:val="28"/>
        </w:rPr>
      </w:pPr>
      <w:r w:rsidRPr="00DF3E45">
        <w:rPr>
          <w:rFonts w:ascii="Times New Roman" w:hAnsi="Times New Roman" w:cs="Times New Roman"/>
          <w:sz w:val="24"/>
          <w:szCs w:val="24"/>
          <w:highlight w:val="white"/>
        </w:rPr>
        <w:t xml:space="preserve">Protein-protein interaction (PPI) data were obtained from </w:t>
      </w:r>
      <w:proofErr w:type="spellStart"/>
      <w:r w:rsidRPr="00DF3E45">
        <w:rPr>
          <w:rFonts w:ascii="Times New Roman" w:hAnsi="Times New Roman" w:cs="Times New Roman"/>
          <w:sz w:val="24"/>
          <w:szCs w:val="24"/>
          <w:highlight w:val="white"/>
        </w:rPr>
        <w:t>ComPPI</w:t>
      </w:r>
      <w:proofErr w:type="spellEnd"/>
      <w:r w:rsidRPr="00DF3E45">
        <w:rPr>
          <w:rFonts w:ascii="Times New Roman" w:hAnsi="Times New Roman" w:cs="Times New Roman"/>
          <w:sz w:val="24"/>
          <w:szCs w:val="24"/>
          <w:highlight w:val="white"/>
        </w:rPr>
        <w:t xml:space="preserve"> database </w:t>
      </w:r>
      <w:r w:rsidRPr="00DF3E45">
        <w:rPr>
          <w:rFonts w:ascii="Times New Roman" w:hAnsi="Times New Roman" w:cs="Times New Roman"/>
          <w:sz w:val="24"/>
          <w:szCs w:val="24"/>
          <w:highlight w:val="white"/>
        </w:rPr>
        <w:fldChar w:fldCharType="begin" w:fldLock="1"/>
      </w:r>
      <w:r w:rsidRPr="00DF3E45">
        <w:rPr>
          <w:rFonts w:ascii="Times New Roman" w:hAnsi="Times New Roman" w:cs="Times New Roman"/>
          <w:sz w:val="24"/>
          <w:szCs w:val="24"/>
          <w:highlight w:val="white"/>
        </w:rPr>
        <w:instrText>ADDIN CSL_CITATION {"citationItems":[{"id":"ITEM-1","itemData":{"DOI":"10.1093/nar/gku1007","ISSN":"13624962","PMID":"25348397","abstract":"Here we present ComPPI, a cellular compartmentspecific database of proteins and their interactions enabling an extensive, compartmentalized protein-protein interaction network analysis (URL: http://ComPPI.LinkGroup.hu). ComPPI enables the user to filter biologically unlikely interactions, where the two interacting proteins have no common subcellular localizations and to predict novel properties, such as compartment-specific biological functions. ComPPI is an integrated database covering four species (S. cerevisiae, C. elegans, D. melanogaster and H. sapiens). The compilation of nine protein-protein interaction and eight subcellular localization data sets had four curation steps including a manually built, comprehensive hierarchical structure of &gt;1600 subcellular localizations. ComPPI provides confidence scores for protein subcellular localizations and protein-protein interactions. ComPPI has user-friendly search options for individual proteins giving their subcellular localization, their interactions and the likelihood of their interactions considering the subcellular localization of their interacting partners. Download options of search results, wholeproteomes, organelle-specific interactomes and subcellular localization data are available on its website. Due to its novel features, ComPPI is useful for the analysis of experimental results in biochemistry and molecular biology, as well as for proteome-wide studies in bioinformatics and network science helping cellular biology, medicine and drug design.","author":[{"dropping-particle":"V.","family":"Veres","given":"Daniel","non-dropping-particle":"","parse-names":false,"suffix":""},{"dropping-particle":"","family":"Gyurkó","given":"Dávid M.","non-dropping-particle":"","parse-names":false,"suffix":""},{"dropping-particle":"","family":"Thaler","given":"Benedek","non-dropping-particle":"","parse-names":false,"suffix":""},{"dropping-particle":"","family":"Szalay","given":"Kristóf Z.","non-dropping-particle":"","parse-names":false,"suffix":""},{"dropping-particle":"","family":"Fazekas","given":"Dávid","non-dropping-particle":"","parse-names":false,"suffix":""},{"dropping-particle":"","family":"Korcsmáros","given":"Tamás","non-dropping-particle":"","parse-names":false,"suffix":""},{"dropping-particle":"","family":"Csermely","given":"Peter","non-dropping-particle":"","parse-names":false,"suffix":""}],"container-title":"Nucleic Acids Research","id":"ITEM-1","issue":"D1","issued":{"date-parts":[["2015"]]},"page":"D485-D493","title":"ComPPI: A cellular compartment-specific database for protein-protein interaction network analysis","type":"article-journal","volume":"43"},"uris":["http://www.mendeley.com/documents/?uuid=7aeb66e5-be2d-469c-8115-b1d8f6203023"]}],"mendeley":{"formattedCitation":"(Veres &lt;i&gt;et al.&lt;/i&gt;, 2015)","plainTextFormattedCitation":"(Veres et al., 2015)","previouslyFormattedCitation":"(Veres &lt;i&gt;et al.&lt;/i&gt;, 2015)"},"properties":{"noteIndex":0},"schema":"https://github.com/citation-style-language/schema/raw/master/csl-citation.json"}</w:instrText>
      </w:r>
      <w:r w:rsidRPr="00DF3E45">
        <w:rPr>
          <w:rFonts w:ascii="Times New Roman" w:hAnsi="Times New Roman" w:cs="Times New Roman"/>
          <w:sz w:val="24"/>
          <w:szCs w:val="24"/>
          <w:highlight w:val="white"/>
        </w:rPr>
        <w:fldChar w:fldCharType="separate"/>
      </w:r>
      <w:r w:rsidRPr="00DF3E45">
        <w:rPr>
          <w:rFonts w:ascii="Times New Roman" w:hAnsi="Times New Roman" w:cs="Times New Roman"/>
          <w:noProof/>
          <w:sz w:val="24"/>
          <w:szCs w:val="24"/>
          <w:highlight w:val="white"/>
        </w:rPr>
        <w:t xml:space="preserve">(Veres </w:t>
      </w:r>
      <w:r w:rsidRPr="00DF3E45">
        <w:rPr>
          <w:rFonts w:ascii="Times New Roman" w:hAnsi="Times New Roman" w:cs="Times New Roman"/>
          <w:i/>
          <w:iCs/>
          <w:noProof/>
          <w:sz w:val="24"/>
          <w:szCs w:val="24"/>
          <w:highlight w:val="white"/>
        </w:rPr>
        <w:t>et al.</w:t>
      </w:r>
      <w:r w:rsidRPr="00DF3E45">
        <w:rPr>
          <w:rFonts w:ascii="Times New Roman" w:hAnsi="Times New Roman" w:cs="Times New Roman"/>
          <w:noProof/>
          <w:sz w:val="24"/>
          <w:szCs w:val="24"/>
          <w:highlight w:val="white"/>
        </w:rPr>
        <w:t>, 2015)</w:t>
      </w:r>
      <w:r w:rsidRPr="00DF3E45">
        <w:rPr>
          <w:rFonts w:ascii="Times New Roman" w:hAnsi="Times New Roman" w:cs="Times New Roman"/>
          <w:sz w:val="24"/>
          <w:szCs w:val="24"/>
          <w:highlight w:val="white"/>
        </w:rPr>
        <w:fldChar w:fldCharType="end"/>
      </w:r>
      <w:r w:rsidRPr="00DF3E45">
        <w:rPr>
          <w:rFonts w:ascii="Times New Roman" w:hAnsi="Times New Roman" w:cs="Times New Roman"/>
          <w:sz w:val="24"/>
          <w:szCs w:val="24"/>
          <w:highlight w:val="white"/>
        </w:rPr>
        <w:t>. This is a cellular compartment-specific database of proteins and their interactions (</w:t>
      </w:r>
      <w:hyperlink r:id="rId11">
        <w:r w:rsidRPr="00DF3E45">
          <w:rPr>
            <w:rFonts w:ascii="Times New Roman" w:hAnsi="Times New Roman" w:cs="Times New Roman"/>
            <w:sz w:val="24"/>
            <w:szCs w:val="24"/>
            <w:highlight w:val="white"/>
            <w:u w:val="single"/>
          </w:rPr>
          <w:t>http://ComPPI.LinkGroup.hu</w:t>
        </w:r>
      </w:hyperlink>
      <w:r w:rsidRPr="00DF3E45">
        <w:rPr>
          <w:rFonts w:ascii="Times New Roman" w:hAnsi="Times New Roman" w:cs="Times New Roman"/>
          <w:sz w:val="24"/>
          <w:szCs w:val="24"/>
          <w:highlight w:val="white"/>
        </w:rPr>
        <w:t xml:space="preserve">). Only interactions with a confidence score &gt; 0.6 were used in the network construction. </w:t>
      </w:r>
    </w:p>
    <w:p w14:paraId="3369102C" w14:textId="728B3881"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 xml:space="preserve">Functional gene annotation </w:t>
      </w:r>
    </w:p>
    <w:p w14:paraId="609E27F9" w14:textId="77777777" w:rsidR="004E7C5B" w:rsidRPr="00DF3E45" w:rsidRDefault="004E7C5B" w:rsidP="004E7C5B">
      <w:pPr>
        <w:spacing w:before="240" w:after="240" w:line="480" w:lineRule="auto"/>
        <w:rPr>
          <w:rFonts w:ascii="Times New Roman" w:hAnsi="Times New Roman" w:cs="Times New Roman"/>
          <w:b/>
          <w:bCs/>
          <w:sz w:val="28"/>
          <w:szCs w:val="28"/>
        </w:rPr>
      </w:pPr>
      <w:r w:rsidRPr="00DF3E45">
        <w:rPr>
          <w:rFonts w:ascii="Times New Roman" w:hAnsi="Times New Roman" w:cs="Times New Roman"/>
          <w:sz w:val="24"/>
          <w:szCs w:val="24"/>
        </w:rPr>
        <w:t xml:space="preserve">Gene annotation was performed using the Bioconductor </w:t>
      </w:r>
      <w:proofErr w:type="spellStart"/>
      <w:r w:rsidRPr="00DF3E45">
        <w:rPr>
          <w:rFonts w:ascii="Times New Roman" w:hAnsi="Times New Roman" w:cs="Times New Roman"/>
          <w:sz w:val="24"/>
          <w:szCs w:val="24"/>
        </w:rPr>
        <w:t>org.Hs.eg.db</w:t>
      </w:r>
      <w:proofErr w:type="spellEnd"/>
      <w:r w:rsidRPr="00DF3E45">
        <w:rPr>
          <w:rFonts w:ascii="Times New Roman" w:hAnsi="Times New Roman" w:cs="Times New Roman"/>
          <w:sz w:val="24"/>
          <w:szCs w:val="24"/>
        </w:rPr>
        <w:t xml:space="preserve"> package version 3.12.0 [</w:t>
      </w:r>
      <w:hyperlink r:id="rId12">
        <w:r w:rsidRPr="00DF3E45">
          <w:rPr>
            <w:rFonts w:ascii="Times New Roman" w:eastAsia="Verdana" w:hAnsi="Times New Roman" w:cs="Times New Roman"/>
            <w:sz w:val="24"/>
            <w:szCs w:val="24"/>
            <w:highlight w:val="white"/>
            <w:u w:val="single"/>
          </w:rPr>
          <w:t>10.18129/B9.bioc.org.Hs.eg.db</w:t>
        </w:r>
      </w:hyperlink>
      <w:r w:rsidRPr="00DF3E45">
        <w:rPr>
          <w:rFonts w:ascii="Times New Roman" w:eastAsia="Verdana" w:hAnsi="Times New Roman" w:cs="Times New Roman"/>
          <w:sz w:val="24"/>
          <w:szCs w:val="24"/>
          <w:highlight w:val="white"/>
        </w:rPr>
        <w:t xml:space="preserve"> </w:t>
      </w:r>
      <w:r w:rsidRPr="00DF3E45">
        <w:rPr>
          <w:rFonts w:ascii="Times New Roman" w:hAnsi="Times New Roman" w:cs="Times New Roman"/>
          <w:sz w:val="24"/>
          <w:szCs w:val="24"/>
        </w:rPr>
        <w:t xml:space="preserve">]. GO enrichment was performed using the </w:t>
      </w:r>
      <w:proofErr w:type="spellStart"/>
      <w:r w:rsidRPr="00DF3E45">
        <w:rPr>
          <w:rFonts w:ascii="Times New Roman" w:hAnsi="Times New Roman" w:cs="Times New Roman"/>
          <w:sz w:val="24"/>
          <w:szCs w:val="24"/>
        </w:rPr>
        <w:t>clusterProfiler</w:t>
      </w:r>
      <w:proofErr w:type="spellEnd"/>
      <w:r w:rsidRPr="00DF3E45">
        <w:rPr>
          <w:rFonts w:ascii="Times New Roman" w:hAnsi="Times New Roman" w:cs="Times New Roman"/>
          <w:sz w:val="24"/>
          <w:szCs w:val="24"/>
        </w:rPr>
        <w:t xml:space="preserve">, Bioconductor package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Biology","id":"ITEM-1","issue":"5","issued":{"date-parts":[["2012"]]},"page":"284-287","title":"ClusterProfiler: An R package for comparing biological themes among gene clusters","type":"article-journal","volume":"16"},"uris":["http://www.mendeley.com/documents/?uuid=851e08f2-99dd-4b57-806b-43643d633df3"]}],"mendeley":{"formattedCitation":"(Yu &lt;i&gt;et al.&lt;/i&gt;, 2012)","plainTextFormattedCitation":"(Yu et al., 2012)","previouslyFormattedCitation":"(Yu &lt;i&gt;et al.&lt;/i&gt;, 2012)"},"properties":{"noteIndex":0},"schema":"https://github.com/citation-style-language/schema/raw/master/csl-citation.json"}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(Yu </w:t>
      </w:r>
      <w:r w:rsidRPr="00DF3E45">
        <w:rPr>
          <w:rFonts w:ascii="Times New Roman" w:hAnsi="Times New Roman" w:cs="Times New Roman"/>
          <w:i/>
          <w:iCs/>
          <w:noProof/>
          <w:sz w:val="24"/>
          <w:szCs w:val="24"/>
        </w:rPr>
        <w:t>et al.</w:t>
      </w:r>
      <w:r w:rsidRPr="00DF3E45">
        <w:rPr>
          <w:rFonts w:ascii="Times New Roman" w:hAnsi="Times New Roman" w:cs="Times New Roman"/>
          <w:noProof/>
          <w:sz w:val="24"/>
          <w:szCs w:val="24"/>
        </w:rPr>
        <w:t>, 2012)</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w:t>
      </w:r>
    </w:p>
    <w:p w14:paraId="2E7059F1" w14:textId="4E110C5A"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 xml:space="preserve">TF analysis using </w:t>
      </w:r>
      <w:proofErr w:type="spellStart"/>
      <w:r w:rsidRPr="00DF3E45">
        <w:rPr>
          <w:rFonts w:ascii="Times New Roman" w:hAnsi="Times New Roman" w:cs="Times New Roman"/>
          <w:b/>
          <w:sz w:val="28"/>
          <w:szCs w:val="28"/>
        </w:rPr>
        <w:t>pandaR</w:t>
      </w:r>
      <w:proofErr w:type="spellEnd"/>
      <w:r w:rsidRPr="00DF3E45">
        <w:rPr>
          <w:rFonts w:ascii="Times New Roman" w:hAnsi="Times New Roman" w:cs="Times New Roman"/>
          <w:b/>
          <w:sz w:val="28"/>
          <w:szCs w:val="28"/>
        </w:rPr>
        <w:t>-LIONESS</w:t>
      </w:r>
    </w:p>
    <w:p w14:paraId="27374E44"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highlight w:val="white"/>
        </w:rPr>
        <w:t xml:space="preserve">To identify key TFs, </w:t>
      </w:r>
      <w:proofErr w:type="spellStart"/>
      <w:r w:rsidRPr="00DF3E45">
        <w:rPr>
          <w:rFonts w:ascii="Times New Roman" w:hAnsi="Times New Roman" w:cs="Times New Roman"/>
          <w:sz w:val="24"/>
          <w:szCs w:val="24"/>
          <w:highlight w:val="white"/>
        </w:rPr>
        <w:t>pandaR</w:t>
      </w:r>
      <w:proofErr w:type="spellEnd"/>
      <w:r w:rsidRPr="00DF3E45">
        <w:rPr>
          <w:rFonts w:ascii="Times New Roman" w:hAnsi="Times New Roman" w:cs="Times New Roman"/>
          <w:sz w:val="24"/>
          <w:szCs w:val="24"/>
          <w:highlight w:val="white"/>
        </w:rPr>
        <w:t xml:space="preserve"> (Passing Attributes between Networks for Data Assimilation), was used. </w:t>
      </w:r>
      <w:proofErr w:type="spellStart"/>
      <w:r w:rsidRPr="00DF3E45">
        <w:rPr>
          <w:rFonts w:ascii="Times New Roman" w:hAnsi="Times New Roman" w:cs="Times New Roman"/>
          <w:sz w:val="24"/>
          <w:szCs w:val="24"/>
          <w:highlight w:val="white"/>
        </w:rPr>
        <w:t>pandaR</w:t>
      </w:r>
      <w:proofErr w:type="spellEnd"/>
      <w:r w:rsidRPr="00DF3E45">
        <w:rPr>
          <w:rFonts w:ascii="Times New Roman" w:hAnsi="Times New Roman" w:cs="Times New Roman"/>
          <w:sz w:val="24"/>
          <w:szCs w:val="24"/>
          <w:highlight w:val="white"/>
        </w:rPr>
        <w:t xml:space="preserve"> creates a gene regulatory network (GRN) with weighted edges between TFs and genes targets regulated by these TFs. </w:t>
      </w:r>
      <w:r w:rsidRPr="00DF3E45">
        <w:rPr>
          <w:rFonts w:ascii="Times New Roman" w:hAnsi="Times New Roman" w:cs="Times New Roman"/>
          <w:sz w:val="24"/>
          <w:szCs w:val="24"/>
        </w:rPr>
        <w:t xml:space="preserve">To evaluate which TFs significantly contributed to the variation in gene expression, a null distribution regulation network edge weight was computed by randomizing the TF gene target information. Then, the resulting null distribution was used to calculate an empirical p-value for each TF. Sample-specific GRNs were created using LIONESS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{"citationItems":[{"id":"ITEM-1","itemData":{"DOI":"10.1186/s12885-019-6235-7","ISSN":"14712407","PMID":"31653243","abstract":"Background: In biomedical research, network inference algorithms are typically used to infer complex association patterns between biological entities, such as between genes or proteins, using data from a population. This resulting aggregate network, in essence, averages over the networks of those individuals in the population. LIONESS (Linear Interpolation to Obtain Network Estimates for Single Samples) is a method that can be used together with a network inference algorithm to extract networks for individual samples in a population. The method's key characteristic is that, by modeling networks for individual samples in a data set, it can capture network heterogeneity in a population. LIONESS was originally made available as a function within the PANDA (Passing Attributes between Networks for Data Assimilation) regulatory network reconstruction framework. However, the LIONESS algorithm is generalizable and can be used to model single sample networks based on a wide range of network inference algorithms. Results: In this software article, we describe lionessR, an R implementation of LIONESS that can be applied to any network inference method in R that outputs a complete, weighted adjacency matrix. As an example, we provide a vignette of an application of lionessR to model single sample networks based on correlated gene expression in a bone cancer dataset. We show how the tool can be used to identify differential patterns of correlation between two groups of patients. Conclusions: We developed lionessR, an open source R package to model single sample networks. We show how lionessR can be used to inform us on potential precision medicine applications in cancer. The lionessR package is a user-friendly tool to perform such analyses. The package, which includes a vignette describing the application, is freely available at: https://github.com/kuijjerlab/lionessR and at: http://bioconductor.org/packages/lionessR.","author":[{"dropping-particle":"","family":"Kuijjer","given":"Marieke L.","non-dropping-particle":"","parse-names":false,"suffix":""},{"dropping-particle":"","family":"Hsieh","given":"Ping Han","non-dropping-particle":"","parse-names":false,"suffix":""},{"dropping-particle":"","family":"Quackenbush","given":"John","non-dropping-particle":"","parse-names":false,"suffix":""},{"dropping-particle":"","family":"Glass","given":"Kimberly","non-dropping-particle":"","parse-names":false,"suffix":""}],"container-title":"BMC Cancer","id":"ITEM-1","issue":"1","issued":{"date-parts":[["2019"]]},"page":"4-9","publisher":"BMC Cancer","title":"LionessR: Single sample network inference in R","type":"article-journal","volume":"19"},"uris":["http://www.mendeley.com/documents/?uuid=7342c8e6-013b-4c2e-9b83-3f13e6ac3ff8"]}],"mendeley":{"formattedCitation":"(Kuijjer &lt;i&gt;et al.&lt;/i&gt;, 2019)","plainTextFormattedCitation":"(Kuijjer et al., 2019)","previouslyFormattedCitation":"(Kuijjer &lt;i&gt;et al.&lt;/i&gt;, 2019)"},"properties":{"noteIndex":0},"schema":"https://github.com/citation-style-language/schema/raw/master/csl-citation.json"}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(Kuijjer </w:t>
      </w:r>
      <w:r w:rsidRPr="00DF3E45">
        <w:rPr>
          <w:rFonts w:ascii="Times New Roman" w:hAnsi="Times New Roman" w:cs="Times New Roman"/>
          <w:i/>
          <w:iCs/>
          <w:noProof/>
          <w:sz w:val="24"/>
          <w:szCs w:val="24"/>
        </w:rPr>
        <w:t>et al.</w:t>
      </w:r>
      <w:r w:rsidRPr="00DF3E45">
        <w:rPr>
          <w:rFonts w:ascii="Times New Roman" w:hAnsi="Times New Roman" w:cs="Times New Roman"/>
          <w:noProof/>
          <w:sz w:val="24"/>
          <w:szCs w:val="24"/>
        </w:rPr>
        <w:t>, 2019)</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w:t>
      </w:r>
    </w:p>
    <w:p w14:paraId="0FC246C5" w14:textId="6AD469E5" w:rsidR="004E7C5B" w:rsidRPr="00DF3E45" w:rsidRDefault="004E7C5B" w:rsidP="004E7C5B">
      <w:pPr>
        <w:spacing w:before="240" w:after="240" w:line="480" w:lineRule="auto"/>
        <w:rPr>
          <w:rFonts w:ascii="Times New Roman" w:hAnsi="Times New Roman" w:cs="Times New Roman"/>
          <w:b/>
          <w:sz w:val="28"/>
          <w:szCs w:val="28"/>
        </w:rPr>
      </w:pPr>
      <w:r w:rsidRPr="00DF3E45">
        <w:rPr>
          <w:rFonts w:ascii="Times New Roman" w:hAnsi="Times New Roman" w:cs="Times New Roman"/>
          <w:b/>
          <w:sz w:val="28"/>
          <w:szCs w:val="28"/>
        </w:rPr>
        <w:t>Signalling network</w:t>
      </w:r>
    </w:p>
    <w:p w14:paraId="2B21B2A8"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lastRenderedPageBreak/>
        <w:t>To model the signalling network connectivity between UC relevant cytokines and key transcription factors, a PPI network was constructed to connect key TFs to cytokine receptors that potentially initiate their activation. In the resulting signalling PPI network, the nodes represent the genes coding for the interacting proteins, and the edges represent physical interactions that may pass a biological signal.</w:t>
      </w:r>
      <w:r w:rsidRPr="00DF3E45">
        <w:rPr>
          <w:rFonts w:ascii="Times New Roman" w:hAnsi="Times New Roman" w:cs="Times New Roman"/>
          <w:sz w:val="24"/>
          <w:szCs w:val="24"/>
          <w:highlight w:val="white"/>
        </w:rPr>
        <w:t xml:space="preserve"> </w:t>
      </w:r>
      <w:proofErr w:type="spellStart"/>
      <w:r w:rsidRPr="00DF3E45">
        <w:rPr>
          <w:rFonts w:ascii="Times New Roman" w:hAnsi="Times New Roman" w:cs="Times New Roman"/>
          <w:sz w:val="24"/>
          <w:szCs w:val="24"/>
          <w:highlight w:val="white"/>
        </w:rPr>
        <w:t>ComPPI</w:t>
      </w:r>
      <w:proofErr w:type="spellEnd"/>
      <w:r w:rsidRPr="00DF3E45">
        <w:rPr>
          <w:rFonts w:ascii="Times New Roman" w:hAnsi="Times New Roman" w:cs="Times New Roman"/>
          <w:sz w:val="24"/>
          <w:szCs w:val="24"/>
          <w:highlight w:val="white"/>
        </w:rPr>
        <w:t xml:space="preserve"> was used to obtain protein-protein interactions. The network includes </w:t>
      </w:r>
      <w:r w:rsidRPr="00DF3E45">
        <w:rPr>
          <w:rFonts w:ascii="Times New Roman" w:hAnsi="Times New Roman" w:cs="Times New Roman"/>
          <w:sz w:val="24"/>
          <w:szCs w:val="24"/>
        </w:rPr>
        <w:t>interactions involving</w:t>
      </w:r>
      <w:r w:rsidRPr="00DF3E45">
        <w:rPr>
          <w:rFonts w:ascii="Times New Roman" w:hAnsi="Times New Roman" w:cs="Times New Roman"/>
          <w:sz w:val="24"/>
          <w:szCs w:val="24"/>
          <w:highlight w:val="white"/>
        </w:rPr>
        <w:t xml:space="preserve"> the selected TFs (section 2.2), surface receptors which are known UC risk genes and signal transduction genes, such as kinases, that may contribute to passing information between the receptors and TFs.</w:t>
      </w:r>
      <w:r w:rsidRPr="00DF3E45">
        <w:rPr>
          <w:rFonts w:ascii="Times New Roman" w:hAnsi="Times New Roman" w:cs="Times New Roman"/>
          <w:sz w:val="24"/>
          <w:szCs w:val="24"/>
        </w:rPr>
        <w:t xml:space="preserve"> </w:t>
      </w:r>
    </w:p>
    <w:p w14:paraId="46CFAE9F" w14:textId="039C6F8D" w:rsidR="004E7C5B" w:rsidRPr="00DF3E45" w:rsidRDefault="004E7C5B" w:rsidP="004E7C5B">
      <w:pPr>
        <w:spacing w:before="240" w:after="240" w:line="480" w:lineRule="auto"/>
        <w:rPr>
          <w:ins w:id="1" w:author="Amrinder Singh" w:date="2021-02-01T17:12:00Z"/>
          <w:rFonts w:ascii="Times New Roman" w:hAnsi="Times New Roman" w:cs="Times New Roman"/>
          <w:b/>
          <w:sz w:val="28"/>
          <w:szCs w:val="28"/>
        </w:rPr>
      </w:pPr>
      <w:r w:rsidRPr="00DF3E45">
        <w:rPr>
          <w:rFonts w:ascii="Times New Roman" w:hAnsi="Times New Roman" w:cs="Times New Roman"/>
          <w:b/>
          <w:sz w:val="28"/>
          <w:szCs w:val="28"/>
        </w:rPr>
        <w:t xml:space="preserve">The diffusion </w:t>
      </w:r>
      <w:proofErr w:type="gramStart"/>
      <w:r w:rsidRPr="00DF3E45">
        <w:rPr>
          <w:rFonts w:ascii="Times New Roman" w:hAnsi="Times New Roman" w:cs="Times New Roman"/>
          <w:b/>
          <w:sz w:val="28"/>
          <w:szCs w:val="28"/>
        </w:rPr>
        <w:t>model</w:t>
      </w:r>
      <w:proofErr w:type="gramEnd"/>
    </w:p>
    <w:p w14:paraId="286AF091" w14:textId="77777777" w:rsidR="004E7C5B" w:rsidRPr="00DF3E45" w:rsidRDefault="004E7C5B" w:rsidP="004E7C5B">
      <w:pPr>
        <w:spacing w:before="240" w:after="240" w:line="480" w:lineRule="auto"/>
        <w:rPr>
          <w:rFonts w:ascii="Times New Roman" w:hAnsi="Times New Roman" w:cs="Times New Roman"/>
          <w:bCs/>
          <w:sz w:val="24"/>
          <w:szCs w:val="24"/>
        </w:rPr>
      </w:pPr>
      <w:r w:rsidRPr="00DF3E45">
        <w:rPr>
          <w:rFonts w:ascii="Times New Roman" w:hAnsi="Times New Roman" w:cs="Times New Roman"/>
          <w:bCs/>
          <w:sz w:val="24"/>
          <w:szCs w:val="24"/>
        </w:rPr>
        <w:t xml:space="preserve">We chose to model the results of the biochemical events that occur during signal transduction using a network connecting cell </w:t>
      </w:r>
      <w:r w:rsidRPr="00DF3E45">
        <w:rPr>
          <w:rFonts w:ascii="Times New Roman" w:hAnsi="Times New Roman" w:cs="Times New Roman"/>
          <w:sz w:val="24"/>
          <w:szCs w:val="24"/>
        </w:rPr>
        <w:t xml:space="preserve">surface receptors to TFs in the nucleus. The model is adapted from Fick’s law of chemical diffusion to a network structure. See e.g.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{"citationItems":[{"id":"ITEM-1","itemData":{"author":[{"dropping-particle":"","family":"Jean Philibert","given":"","non-dropping-particle":"","parse-names":false,"suffix":""}],"container-title":"diffusiion-fundamentals","id":"ITEM-1","issue":"The Open-Access Journal for the Basic Principles of Diffusion Theory, Experiment and ApplicationDiffusion Fundamentals 2 (2005) 1.1 - 1.101","issued":{"date-parts":[["2005"]]},"title":"One and a Half Century of Diffusion: Fick, Einstein, before and beyond","type":"article-journal"},"uris":["http://www.mendeley.com/documents/?uuid=2b09f710-c3c6-483a-a802-9df938b3222e"]}],"mendeley":{"formattedCitation":"(Jean Philibert, 2005)","plainTextFormattedCitation":"(Jean Philibert, 2005)","previouslyFormattedCitation":"(Jean Philibert, 2005)"},"properties":{"noteIndex":0},"schema":"https://github.com/citation-style-language/schema/raw/master/csl-citation.json"}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(Jean Philibert, 2005)</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for a review. Consider a patient-specific signalling network with nodes representing proteins e.g., cytokines, receptors, and kinases create a signal transduction cascade. If a signal </w:t>
      </w:r>
      <m:oMath>
        <m:r>
          <w:rPr>
            <w:rFonts w:ascii="Cambria Math" w:hAnsi="Cambria Math" w:cs="Times New Roman"/>
            <w:sz w:val="24"/>
            <w:szCs w:val="24"/>
          </w:rPr>
          <m:t>S</m:t>
        </m:r>
      </m:oMath>
      <w:r w:rsidRPr="00DF3E45">
        <w:rPr>
          <w:rFonts w:ascii="Times New Roman" w:hAnsi="Times New Roman" w:cs="Times New Roman"/>
          <w:sz w:val="24"/>
          <w:szCs w:val="24"/>
        </w:rPr>
        <w:t xml:space="preserve">, analogous to a concentration of a chemical in Fick’s law, is placed on a node </w:t>
      </w:r>
      <m:oMath>
        <m:r>
          <w:rPr>
            <w:rFonts w:ascii="Cambria Math" w:hAnsi="Cambria Math" w:cs="Times New Roman"/>
            <w:sz w:val="24"/>
            <w:szCs w:val="24"/>
          </w:rPr>
          <m:t>i</m:t>
        </m:r>
      </m:oMath>
      <w:r w:rsidRPr="00DF3E45">
        <w:rPr>
          <w:rFonts w:ascii="Times New Roman" w:hAnsi="Times New Roman" w:cs="Times New Roman"/>
          <w:sz w:val="24"/>
          <w:szCs w:val="24"/>
        </w:rPr>
        <w:t xml:space="preserve"> the signal flux F along a network edge connecting node </w:t>
      </w:r>
      <m:oMath>
        <m:r>
          <w:rPr>
            <w:rFonts w:ascii="Cambria Math" w:hAnsi="Cambria Math" w:cs="Times New Roman"/>
            <w:sz w:val="24"/>
            <w:szCs w:val="24"/>
          </w:rPr>
          <m:t>i</m:t>
        </m:r>
      </m:oMath>
      <w:r w:rsidRPr="00DF3E45">
        <w:rPr>
          <w:rFonts w:ascii="Times New Roman" w:hAnsi="Times New Roman" w:cs="Times New Roman"/>
          <w:sz w:val="24"/>
          <w:szCs w:val="24"/>
        </w:rPr>
        <w:t xml:space="preserve"> to node </w:t>
      </w:r>
      <m:oMath>
        <m:r>
          <w:rPr>
            <w:rFonts w:ascii="Cambria Math" w:hAnsi="Cambria Math" w:cs="Times New Roman"/>
            <w:sz w:val="24"/>
            <w:szCs w:val="24"/>
          </w:rPr>
          <m:t>j</m:t>
        </m:r>
      </m:oMath>
      <w:r w:rsidRPr="00DF3E45">
        <w:rPr>
          <w:rFonts w:ascii="Times New Roman" w:hAnsi="Times New Roman" w:cs="Times New Roman"/>
          <w:sz w:val="24"/>
          <w:szCs w:val="24"/>
        </w:rPr>
        <w:t xml:space="preserve"> at a time </w:t>
      </w:r>
      <m:oMath>
        <m:r>
          <w:rPr>
            <w:rFonts w:ascii="Cambria Math" w:hAnsi="Cambria Math" w:cs="Times New Roman"/>
            <w:sz w:val="24"/>
            <w:szCs w:val="24"/>
          </w:rPr>
          <m:t>t</m:t>
        </m:r>
      </m:oMath>
      <w:r w:rsidRPr="00DF3E45">
        <w:rPr>
          <w:rFonts w:ascii="Times New Roman" w:hAnsi="Times New Roman" w:cs="Times New Roman"/>
          <w:sz w:val="24"/>
          <w:szCs w:val="24"/>
        </w:rPr>
        <w:t xml:space="preserve"> is given by:</w:t>
      </w:r>
    </w:p>
    <w:p w14:paraId="299BA63F" w14:textId="77777777" w:rsidR="004E7C5B" w:rsidRPr="00DF3E45" w:rsidRDefault="004E7C5B" w:rsidP="004E7C5B">
      <w:pPr>
        <w:spacing w:before="240" w:after="240" w:line="480" w:lineRule="auto"/>
        <w:rPr>
          <w:rFonts w:ascii="Times New Roman" w:hAnsi="Times New Roman" w:cs="Times New Roman"/>
          <w:bCs/>
          <w:sz w:val="24"/>
          <w:szCs w:val="24"/>
        </w:rPr>
      </w:pPr>
      <m:oMathPara>
        <m:oMath>
          <m:sSub>
            <m:sSubPr>
              <m:ctrlPr>
                <w:rPr>
                  <w:rFonts w:ascii="Cambria Math" w:hAnsi="Cambria Math" w:cs="Times New Roman"/>
                  <w:bCs/>
                  <w:sz w:val="24"/>
                  <w:szCs w:val="24"/>
                </w:rPr>
              </m:ctrlPr>
            </m:sSubPr>
            <m:e>
              <m:r>
                <w:rPr>
                  <w:rFonts w:ascii="Cambria Math" w:hAnsi="Cambria Math" w:cs="Times New Roman"/>
                  <w:sz w:val="24"/>
                  <w:szCs w:val="24"/>
                </w:rPr>
                <m:t>F(t)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 xml:space="preserve"> </m:t>
          </m:r>
        </m:oMath>
      </m:oMathPara>
    </w:p>
    <w:p w14:paraId="534581DF" w14:textId="77777777" w:rsidR="004E7C5B" w:rsidRPr="00DF3E45" w:rsidRDefault="004E7C5B" w:rsidP="004E7C5B">
      <w:pPr>
        <w:spacing w:before="240" w:after="240" w:line="480" w:lineRule="auto"/>
        <w:rPr>
          <w:rFonts w:ascii="Times New Roman" w:hAnsi="Times New Roman" w:cs="Times New Roman"/>
          <w:sz w:val="24"/>
          <w:szCs w:val="24"/>
        </w:rPr>
      </w:pPr>
      <w:r w:rsidRPr="00DF3E45">
        <w:rPr>
          <w:rFonts w:ascii="Times New Roman" w:hAnsi="Times New Roman" w:cs="Times New Roman"/>
          <w:sz w:val="24"/>
          <w:szCs w:val="24"/>
        </w:rPr>
        <w:t xml:space="preserve">Where the edge connectivity weight, analogous to the diffusion constant in Fick’s law, is calculated using the patient’s normalized gene expression values, </w:t>
      </w:r>
      <m:oMath>
        <m:r>
          <w:rPr>
            <w:rFonts w:ascii="Cambria Math" w:hAnsi="Cambria Math" w:cs="Times New Roman"/>
            <w:sz w:val="24"/>
            <w:szCs w:val="24"/>
          </w:rPr>
          <m:t>E</m:t>
        </m:r>
      </m:oMath>
      <w:r w:rsidRPr="00DF3E45">
        <w:rPr>
          <w:rFonts w:ascii="Times New Roman" w:hAnsi="Times New Roman" w:cs="Times New Roman"/>
          <w:sz w:val="24"/>
          <w:szCs w:val="24"/>
        </w:rPr>
        <w:t xml:space="preserve">, of the genes coding for the proteins </w:t>
      </w:r>
      <m:oMath>
        <m:r>
          <w:rPr>
            <w:rFonts w:ascii="Cambria Math" w:hAnsi="Cambria Math" w:cs="Times New Roman"/>
            <w:sz w:val="24"/>
            <w:szCs w:val="24"/>
          </w:rPr>
          <m:t xml:space="preserve">i </m:t>
        </m:r>
      </m:oMath>
      <w:r w:rsidRPr="00DF3E45">
        <w:rPr>
          <w:rFonts w:ascii="Times New Roman" w:hAnsi="Times New Roman" w:cs="Times New Roman"/>
          <w:sz w:val="24"/>
          <w:szCs w:val="24"/>
        </w:rPr>
        <w:t>and</w:t>
      </w:r>
      <m:oMath>
        <m:r>
          <w:rPr>
            <w:rFonts w:ascii="Cambria Math" w:hAnsi="Cambria Math" w:cs="Times New Roman"/>
            <w:sz w:val="24"/>
            <w:szCs w:val="24"/>
          </w:rPr>
          <m:t xml:space="preserve"> j</m:t>
        </m:r>
      </m:oMath>
      <w:r w:rsidRPr="00DF3E45">
        <w:rPr>
          <w:rFonts w:ascii="Times New Roman" w:hAnsi="Times New Roman" w:cs="Times New Roman"/>
          <w:sz w:val="24"/>
          <w:szCs w:val="24"/>
        </w:rPr>
        <w:t xml:space="preserve">. The signal present at each protein node </w:t>
      </w:r>
      <m:oMath>
        <m:r>
          <w:rPr>
            <w:rFonts w:ascii="Cambria Math" w:hAnsi="Cambria Math" w:cs="Times New Roman"/>
            <w:sz w:val="24"/>
            <w:szCs w:val="24"/>
          </w:rPr>
          <m:t xml:space="preserve">i </m:t>
        </m:r>
      </m:oMath>
      <w:r w:rsidRPr="00DF3E45">
        <w:rPr>
          <w:rFonts w:ascii="Times New Roman" w:hAnsi="Times New Roman" w:cs="Times New Roman"/>
          <w:sz w:val="24"/>
          <w:szCs w:val="24"/>
        </w:rPr>
        <w:t>conne</w:t>
      </w:r>
      <w:proofErr w:type="spellStart"/>
      <w:r w:rsidRPr="00DF3E45">
        <w:rPr>
          <w:rFonts w:ascii="Times New Roman" w:hAnsi="Times New Roman" w:cs="Times New Roman"/>
          <w:sz w:val="24"/>
          <w:szCs w:val="24"/>
        </w:rPr>
        <w:t>cted</w:t>
      </w:r>
      <w:proofErr w:type="spellEnd"/>
      <w:r w:rsidRPr="00DF3E45">
        <w:rPr>
          <w:rFonts w:ascii="Times New Roman" w:hAnsi="Times New Roman" w:cs="Times New Roman"/>
          <w:sz w:val="24"/>
          <w:szCs w:val="24"/>
        </w:rPr>
        <w:t xml:space="preserve"> to </w:t>
      </w:r>
      <m:oMath>
        <m:r>
          <w:rPr>
            <w:rFonts w:ascii="Cambria Math" w:hAnsi="Cambria Math" w:cs="Times New Roman"/>
            <w:sz w:val="24"/>
            <w:szCs w:val="24"/>
          </w:rPr>
          <m:t xml:space="preserve">J </m:t>
        </m:r>
      </m:oMath>
      <w:r w:rsidRPr="00DF3E45">
        <w:rPr>
          <w:rFonts w:ascii="Times New Roman" w:hAnsi="Times New Roman" w:cs="Times New Roman"/>
          <w:sz w:val="24"/>
          <w:szCs w:val="24"/>
        </w:rPr>
        <w:t xml:space="preserve">other protein nodes </w:t>
      </w:r>
      <m:oMath>
        <m:r>
          <w:rPr>
            <w:rFonts w:ascii="Cambria Math" w:hAnsi="Cambria Math" w:cs="Times New Roman"/>
            <w:sz w:val="24"/>
            <w:szCs w:val="24"/>
          </w:rPr>
          <m:t xml:space="preserve">j ϵ 1..J </m:t>
        </m:r>
      </m:oMath>
      <w:r w:rsidRPr="00DF3E45">
        <w:rPr>
          <w:rFonts w:ascii="Times New Roman" w:hAnsi="Times New Roman" w:cs="Times New Roman"/>
          <w:sz w:val="24"/>
          <w:szCs w:val="24"/>
        </w:rPr>
        <w:t xml:space="preserve">is then updated at time </w:t>
      </w:r>
      <m:oMath>
        <m:r>
          <w:rPr>
            <w:rFonts w:ascii="Cambria Math" w:hAnsi="Cambria Math" w:cs="Times New Roman"/>
            <w:sz w:val="24"/>
            <w:szCs w:val="24"/>
          </w:rPr>
          <m:t xml:space="preserve">t+1 </m:t>
        </m:r>
      </m:oMath>
      <w:r w:rsidRPr="00DF3E45">
        <w:rPr>
          <w:rFonts w:ascii="Times New Roman" w:hAnsi="Times New Roman" w:cs="Times New Roman"/>
          <w:sz w:val="24"/>
          <w:szCs w:val="24"/>
        </w:rPr>
        <w:t>using the sum of all fluxes:</w:t>
      </w:r>
    </w:p>
    <w:p w14:paraId="2C9430B0" w14:textId="77777777" w:rsidR="004E7C5B" w:rsidRPr="00DF3E45" w:rsidRDefault="004E7C5B" w:rsidP="004E7C5B">
      <w:pPr>
        <w:spacing w:before="240" w:after="24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S(t+1)</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S(t)</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ctrlPr>
                <w:rPr>
                  <w:rFonts w:ascii="Cambria Math" w:hAnsi="Cambria Math" w:cs="Times New Roman"/>
                  <w:sz w:val="24"/>
                  <w:szCs w:val="24"/>
                </w:rPr>
              </m:ctrlPr>
            </m:naryPr>
            <m:sub>
              <m:r>
                <w:rPr>
                  <w:rFonts w:ascii="Cambria Math" w:hAnsi="Cambria Math" w:cs="Times New Roman"/>
                  <w:sz w:val="24"/>
                  <w:szCs w:val="24"/>
                </w:rPr>
                <m:t>j = 1</m:t>
              </m:r>
            </m:sub>
            <m:sup>
              <m:r>
                <w:rPr>
                  <w:rFonts w:ascii="Cambria Math" w:hAnsi="Cambria Math" w:cs="Times New Roman"/>
                  <w:sz w:val="24"/>
                  <w:szCs w:val="24"/>
                </w:rPr>
                <m:t>J</m:t>
              </m:r>
            </m:sup>
            <m:e>
              <m:sSub>
                <m:sSubPr>
                  <m:ctrlPr>
                    <w:rPr>
                      <w:rFonts w:ascii="Cambria Math" w:hAnsi="Cambria Math" w:cs="Times New Roman"/>
                      <w:sz w:val="24"/>
                      <w:szCs w:val="24"/>
                    </w:rPr>
                  </m:ctrlPr>
                </m:sSubPr>
                <m:e>
                  <m:r>
                    <w:rPr>
                      <w:rFonts w:ascii="Cambria Math" w:hAnsi="Cambria Math" w:cs="Times New Roman"/>
                      <w:sz w:val="24"/>
                      <w:szCs w:val="24"/>
                    </w:rPr>
                    <m:t>F(t)</m:t>
                  </m:r>
                </m:e>
                <m:sub>
                  <m:r>
                    <w:rPr>
                      <w:rFonts w:ascii="Cambria Math" w:hAnsi="Cambria Math" w:cs="Times New Roman"/>
                      <w:sz w:val="24"/>
                      <w:szCs w:val="24"/>
                    </w:rPr>
                    <m:t>i→j</m:t>
                  </m:r>
                </m:sub>
              </m:sSub>
            </m:e>
          </m:nary>
        </m:oMath>
      </m:oMathPara>
    </w:p>
    <w:p w14:paraId="4C1CA043" w14:textId="77777777" w:rsidR="004E7C5B" w:rsidRPr="00DF3E45" w:rsidRDefault="004E7C5B" w:rsidP="004E7C5B">
      <w:pPr>
        <w:spacing w:before="240" w:after="240" w:line="480" w:lineRule="auto"/>
        <w:rPr>
          <w:rFonts w:ascii="Times New Roman" w:hAnsi="Times New Roman" w:cs="Times New Roman"/>
          <w:sz w:val="24"/>
          <w:szCs w:val="24"/>
          <w:highlight w:val="white"/>
        </w:rPr>
      </w:pPr>
      <w:r w:rsidRPr="00DF3E45">
        <w:rPr>
          <w:rFonts w:ascii="Times New Roman" w:hAnsi="Times New Roman" w:cs="Times New Roman"/>
          <w:sz w:val="24"/>
          <w:szCs w:val="24"/>
        </w:rPr>
        <w:lastRenderedPageBreak/>
        <w:t xml:space="preserve">The computation is initialized by setting all signal levels to zero and then placing one unit of signal on a starting receptor protein. The signal propagates through interconnected proteins throughout the network. To quantify the connectivity, we take the number of time steps to reach 50% of the maximum signal at the TF of the interest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50</m:t>
            </m:r>
          </m:sub>
        </m:sSub>
        <m:r>
          <w:rPr>
            <w:rFonts w:ascii="Cambria Math" w:hAnsi="Cambria Math" w:cs="Times New Roman"/>
            <w:sz w:val="24"/>
            <w:szCs w:val="24"/>
          </w:rPr>
          <m:t>)</m:t>
        </m:r>
      </m:oMath>
      <w:r w:rsidRPr="00DF3E45">
        <w:rPr>
          <w:rFonts w:ascii="Times New Roman" w:hAnsi="Times New Roman" w:cs="Times New Roman"/>
          <w:sz w:val="24"/>
          <w:szCs w:val="24"/>
        </w:rPr>
        <w:t>. This methodology was implemented in R (3.6.1) and ran to map connectivity between the selected receptors and the key TFs.</w:t>
      </w:r>
    </w:p>
    <w:p w14:paraId="013CF965" w14:textId="0558B6CC" w:rsidR="004E7C5B" w:rsidRPr="00DF3E45" w:rsidRDefault="004E7C5B" w:rsidP="004E7C5B">
      <w:pPr>
        <w:spacing w:before="240" w:after="240" w:line="480" w:lineRule="auto"/>
        <w:rPr>
          <w:rFonts w:ascii="Times New Roman" w:hAnsi="Times New Roman" w:cs="Times New Roman"/>
          <w:sz w:val="28"/>
          <w:szCs w:val="28"/>
        </w:rPr>
      </w:pPr>
      <w:r w:rsidRPr="00DF3E45">
        <w:rPr>
          <w:rFonts w:ascii="Times New Roman" w:hAnsi="Times New Roman" w:cs="Times New Roman"/>
          <w:b/>
          <w:sz w:val="28"/>
          <w:szCs w:val="28"/>
        </w:rPr>
        <w:t>Statistical Analysis</w:t>
      </w:r>
    </w:p>
    <w:p w14:paraId="1B383D02" w14:textId="77777777" w:rsidR="004E7C5B" w:rsidRPr="00DF3E45" w:rsidRDefault="004E7C5B" w:rsidP="004E7C5B">
      <w:pPr>
        <w:spacing w:before="240" w:after="240" w:line="480" w:lineRule="auto"/>
        <w:rPr>
          <w:rFonts w:ascii="Times New Roman" w:hAnsi="Times New Roman" w:cs="Times New Roman"/>
          <w:b/>
          <w:sz w:val="24"/>
          <w:szCs w:val="24"/>
        </w:rPr>
      </w:pPr>
      <w:r w:rsidRPr="00DF3E45">
        <w:rPr>
          <w:rFonts w:ascii="Times New Roman" w:hAnsi="Times New Roman" w:cs="Times New Roman"/>
          <w:sz w:val="24"/>
          <w:szCs w:val="24"/>
        </w:rPr>
        <w:t xml:space="preserve">Significance testing for differentially expressed genes, regulatory network connectivity and diffusion (t50) was performed in </w:t>
      </w:r>
      <w:proofErr w:type="spellStart"/>
      <w:r w:rsidRPr="00DF3E45">
        <w:rPr>
          <w:rFonts w:ascii="Times New Roman" w:hAnsi="Times New Roman" w:cs="Times New Roman"/>
          <w:sz w:val="24"/>
          <w:szCs w:val="24"/>
        </w:rPr>
        <w:t>limma</w:t>
      </w:r>
      <w:proofErr w:type="spellEnd"/>
      <w:r w:rsidRPr="00DF3E45">
        <w:rPr>
          <w:rFonts w:ascii="Times New Roman" w:hAnsi="Times New Roman" w:cs="Times New Roman"/>
          <w:sz w:val="24"/>
          <w:szCs w:val="24"/>
        </w:rPr>
        <w:t xml:space="preserve">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{"citationItems":[{"id":"ITEM-1","itemData":{"abstract":"limma is an R/Bioconductor software package that provides an\nintegrated solution for analysing data from gene expression\nexperiments. It contains rich features for handling complex\nexperimental designs and for information borrowing to overcome\nthe problem of small sample sizes. Over the past decade, limma\nhas been a popular choice for gene discovery through differential\nexpression analyses of microarray and high-throughput PCR data.\nThe package contains particularly strong facilities for reading,\nnormalizing and exploring such data. Recently, the capabilities\nof limma have been significantly expanded in two important\ndirections. First, the package can now perform both differential\nexpression and differential splicing analyses of RNA sequencing\n(RNA-seq) data. All the downstream analysis tools previously\nrestricted to microarray data are now available for RNA-seq as\nwell. These capabilities allow users to analyse both RNA-seq and\nmicroarray data with very similar pipelines. Second, the package\nis now able to go past the traditional gene-wise expression\nanalyses in a variety of ways, analysing expression profiles in\nterms of co-regulated sets of genes or in terms of higher-order\nexpression signatures. This provides enhanced possibilities for\nbiological interpretation of gene expression differences. This\narticle reviews the philosophy and design of the limma package,\nsummarizing both new and historical features, with an emphasis on\nrecent enhancements and features that have not been previously\ndescribed.","author":[{"dropping-particle":"","family":"Ritchie","given":"Matthew E","non-dropping-particle":"","parse-names":false,"suffix":""},{"dropping-particle":"","family":"Phipson","given":"Belinda","non-dropping-particle":"","parse-names":false,"suffix":""},{"dropping-particle":"","family":"Wu","given":"Di","non-dropping-particle":"","parse-names":false,"suffix":""},{"dropping-particle":"","family":"Hu","given":"Yifang","non-dropping-particle":"","parse-names":false,"suffix":""},{"dropping-particle":"","family":"Law","given":"Charity W","non-dropping-particle":"","parse-names":false,"suffix":""},{"dropping-particle":"","family":"Shi","given":"Wei","non-dropping-particle":"","parse-names":false,"suffix":""},{"dropping-particle":"","family":"Smyth","given":"Gordon K","non-dropping-particle":"","parse-names":false,"suffix":""}],"container-title":"Nucleic Acids Res.","id":"ITEM-1","issue":"7","issued":{"date-parts":[["2015","4"]]},"page":"e47","title":"limma powers differential expression analyses for {RNA-sequencing} and microarray studies","type":"article-journal","volume":"43"},"uris":["http://www.mendeley.com/documents/?uuid=626205f7-d201-42b8-98c1-0744d9929e1b"]}],"mendeley":{"formattedCitation":"(Ritchie &lt;i&gt;et al.&lt;/i&gt;, 2015)","plainTextFormattedCitation":"(Ritchie et al., 2015)","previouslyFormattedCitation":"(Ritchie &lt;i&gt;et al.&lt;/i&gt;, 2015)"},"properties":{"noteIndex":0},"schema":"https://github.com/citation-style-language/schema/raw/master/csl-citation.json"}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(Ritchie </w:t>
      </w:r>
      <w:r w:rsidRPr="00DF3E45">
        <w:rPr>
          <w:rFonts w:ascii="Times New Roman" w:hAnsi="Times New Roman" w:cs="Times New Roman"/>
          <w:i/>
          <w:noProof/>
          <w:sz w:val="24"/>
          <w:szCs w:val="24"/>
        </w:rPr>
        <w:t>et al.</w:t>
      </w:r>
      <w:r w:rsidRPr="00DF3E45">
        <w:rPr>
          <w:rFonts w:ascii="Times New Roman" w:hAnsi="Times New Roman" w:cs="Times New Roman"/>
          <w:noProof/>
          <w:sz w:val="24"/>
          <w:szCs w:val="24"/>
        </w:rPr>
        <w:t>, 2015)</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correcting for multiple testing with the method of </w:t>
      </w:r>
      <w:proofErr w:type="spellStart"/>
      <w:r w:rsidRPr="00DF3E45">
        <w:rPr>
          <w:rFonts w:ascii="Times New Roman" w:hAnsi="Times New Roman" w:cs="Times New Roman"/>
          <w:sz w:val="24"/>
          <w:szCs w:val="24"/>
        </w:rPr>
        <w:t>Benjamini</w:t>
      </w:r>
      <w:proofErr w:type="spellEnd"/>
      <w:r w:rsidRPr="00DF3E45">
        <w:rPr>
          <w:rFonts w:ascii="Times New Roman" w:hAnsi="Times New Roman" w:cs="Times New Roman"/>
          <w:sz w:val="24"/>
          <w:szCs w:val="24"/>
        </w:rPr>
        <w:t xml:space="preserve"> and Hochberg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{"citationItems":[{"id":"ITEM-1","itemData":{"DOI":"10.1111/j.2517-6161.1995.tb02031.x","ISSN":"2517-6161","abstract":"The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Series B (Methodological)","id":"ITEM-1","issue":"1","issued":{"date-parts":[["1995"]]},"page":"289-300","publisher":"Wiley Online Library","title":"Controlling the False Discovery Rate: A Practical and Powerful Approach to Multiple Testing","type":"article-journal","volume":"57"},"uris":["http://www.mendeley.com/documents/?uuid=4275a7d5-343c-427f-84af-dd77f6f6661d"]}],"mendeley":{"formattedCitation":"(Benjamini and Hochberg, 1995)","plainTextFormattedCitation":"(Benjamini and Hochberg, 1995)","previouslyFormattedCitation":"(Benjamini and Hochberg, 1995)"},"properties":{"noteIndex":0},"schema":"https://github.com/citation-style-language/schema/raw/master/csl-citation.json"}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(Benjamini and Hochberg, 1995)</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 xml:space="preserve">. Exploratory data visualization was done using principal component analysis (PCA) and Partial least squares regression (PLS) </w:t>
      </w:r>
      <w:r w:rsidRPr="00DF3E45">
        <w:rPr>
          <w:rFonts w:ascii="Times New Roman" w:hAnsi="Times New Roman" w:cs="Times New Roman"/>
          <w:sz w:val="24"/>
          <w:szCs w:val="24"/>
        </w:rPr>
        <w:fldChar w:fldCharType="begin" w:fldLock="1"/>
      </w:r>
      <w:r w:rsidRPr="00DF3E45">
        <w:rPr>
          <w:rFonts w:ascii="Times New Roman" w:hAnsi="Times New Roman" w:cs="Times New Roman"/>
          <w:sz w:val="24"/>
          <w:szCs w:val="24"/>
        </w:rPr>
        <w:instrText>ADDIN CSL_CITATION {"citationItems":[{"id":"ITEM-1","itemData":{"DOI":"10.1186/1471-2105-8-346","ISBN":"1471-2105 (Electronic)\r1471-2105 (Linking)","ISSN":"14712105","PMID":"17877799","abstract":"Background: The most popular methods for significance analysis on microarray data are well suited to find genes differentially expressed across predefined categories. However, identification of features that correlate with continuous dependent variables is more difficult using these methods, and long lists of significant genes returned are not easily probed for co-regulations and dependencies. Dimension reduction methods are much used in the microarray literature for classification or for obtaining low-dimensional representations of data sets. These methods have an additional interpretation strength that is often not fully exploited when expression data are analysed. In addition, significance analysis may be performed directly on the model parameters to find genes that are important for any number of categorical or continuous responses. We introduce a general scheme for analysis of expression data that combines significance testing with the interpretative advantages of the dimension reduction methods. This approach is applicable both for explorative analysis and for classification and regression problems. Results: Three public data sets are analysed. One is used for classification, one contains spiked-in transcripts of known concentrations, and one represents a regression problem with several measured responses. Model-based significance analysis is performed using a modified version of Hotelling's T2-test, and a false discovery rate significance level is estimated by resampling. Our results show that underlying biological phenomena and unknown relationships in the data can be detected by a simple visual interpretation of the model parameters. It is also found that measured phenotypic responses may model the expression data more accurately than if the design-parameters are used as input. For the classification data, our method finds much the same genes as the standard methods, in addition to some extra which are shown to be biologically relevant. The list of spiked-in genes is also reproduced with high accuracy. Conclusion: The dimension reduction methods are versatile tools that may also be used for significance testing. Visual inspection of model components is useful for interpretation, and the methodology is the same whether the goal is classification, prediction of responses, feature selection or exploration of a data set. The presented framework is conceptually and algorithmically simple, and a Matlab toolbox (Mathworks Inc, USA) is supplemented. © …","author":[{"dropping-particle":"","family":"Gidskehaug","given":"Lars","non-dropping-particle":"","parse-names":false,"suffix":""},{"dropping-particle":"","family":"Anderssen","given":"Endre","non-dropping-particle":"","parse-names":false,"suffix":""},{"dropping-particle":"","family":"Flatberg","given":"Arnar","non-dropping-particle":"","parse-names":false,"suffix":""},{"dropping-particle":"","family":"Alsberg","given":"Bjørn K.","non-dropping-particle":"","parse-names":false,"suffix":""}],"container-title":"BMC Bioinformatics","edition":"2007/09/20","id":"ITEM-1","issued":{"date-parts":[["2007"]]},"note":"Gidskehaug, Lars\nAnderssen, Endre\nFlatberg, Arnar\nAlsberg, Bjorn K\neng\nResearch Support, Non-U.S. Gov't\nEngland\nBMC Bioinformatics. 2007 Sep 18;8:346. doi: 10.1186/1471-2105-8-346.","page":"346","title":"A framework for significance analysis of gene expression data using dimension reduction methods","type":"article-journal","volume":"8"},"uris":["http://www.mendeley.com/documents/?uuid=532c89f9-c6de-4d2a-b89c-c789c8af3495"]}],"mendeley":{"formattedCitation":"(Gidskehaug &lt;i&gt;et al.&lt;/i&gt;, 2007)","plainTextFormattedCitation":"(Gidskehaug et al., 2007)","previouslyFormattedCitation":"(Gidskehaug &lt;i&gt;et al.&lt;/i&gt;, 2007)"},"properties":{"noteIndex":0},"schema":"https://github.com/citation-style-language/schema/raw/master/csl-citation.json"}</w:instrText>
      </w:r>
      <w:r w:rsidRPr="00DF3E45">
        <w:rPr>
          <w:rFonts w:ascii="Times New Roman" w:hAnsi="Times New Roman" w:cs="Times New Roman"/>
          <w:sz w:val="24"/>
          <w:szCs w:val="24"/>
        </w:rPr>
        <w:fldChar w:fldCharType="separate"/>
      </w:r>
      <w:r w:rsidRPr="00DF3E45">
        <w:rPr>
          <w:rFonts w:ascii="Times New Roman" w:hAnsi="Times New Roman" w:cs="Times New Roman"/>
          <w:noProof/>
          <w:sz w:val="24"/>
          <w:szCs w:val="24"/>
        </w:rPr>
        <w:t xml:space="preserve">(Gidskehaug </w:t>
      </w:r>
      <w:r w:rsidRPr="00DF3E45">
        <w:rPr>
          <w:rFonts w:ascii="Times New Roman" w:hAnsi="Times New Roman" w:cs="Times New Roman"/>
          <w:i/>
          <w:noProof/>
          <w:sz w:val="24"/>
          <w:szCs w:val="24"/>
        </w:rPr>
        <w:t>et al.</w:t>
      </w:r>
      <w:r w:rsidRPr="00DF3E45">
        <w:rPr>
          <w:rFonts w:ascii="Times New Roman" w:hAnsi="Times New Roman" w:cs="Times New Roman"/>
          <w:noProof/>
          <w:sz w:val="24"/>
          <w:szCs w:val="24"/>
        </w:rPr>
        <w:t>, 2007)</w:t>
      </w:r>
      <w:r w:rsidRPr="00DF3E45">
        <w:rPr>
          <w:rFonts w:ascii="Times New Roman" w:hAnsi="Times New Roman" w:cs="Times New Roman"/>
          <w:sz w:val="24"/>
          <w:szCs w:val="24"/>
        </w:rPr>
        <w:fldChar w:fldCharType="end"/>
      </w:r>
      <w:r w:rsidRPr="00DF3E45">
        <w:rPr>
          <w:rFonts w:ascii="Times New Roman" w:hAnsi="Times New Roman" w:cs="Times New Roman"/>
          <w:sz w:val="24"/>
          <w:szCs w:val="24"/>
        </w:rPr>
        <w:t>.</w:t>
      </w:r>
    </w:p>
    <w:p w14:paraId="14F941C9" w14:textId="77777777" w:rsidR="00DF3E45" w:rsidRPr="00872BD4" w:rsidRDefault="00DF3E45" w:rsidP="00DF3E45">
      <w:pPr>
        <w:pStyle w:val="Heading2"/>
        <w:keepNext w:val="0"/>
        <w:keepLines w:val="0"/>
        <w:shd w:val="clear" w:color="auto" w:fill="FFFFFF"/>
        <w:spacing w:after="80" w:line="480" w:lineRule="auto"/>
        <w:rPr>
          <w:rFonts w:ascii="Times New Roman" w:hAnsi="Times New Roman" w:cs="Times New Roman"/>
          <w:sz w:val="28"/>
          <w:szCs w:val="28"/>
        </w:rPr>
      </w:pPr>
      <w:r w:rsidRPr="00872BD4">
        <w:rPr>
          <w:rFonts w:ascii="Times New Roman" w:hAnsi="Times New Roman" w:cs="Times New Roman"/>
          <w:b/>
          <w:sz w:val="28"/>
          <w:szCs w:val="28"/>
        </w:rPr>
        <w:t>REFERENCES</w:t>
      </w:r>
    </w:p>
    <w:p w14:paraId="56A94656" w14:textId="17E49D53"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Pr>
          <w:rFonts w:ascii="Times New Roman" w:hAnsi="Times New Roman" w:cs="Times New Roman"/>
          <w:u w:val="single"/>
        </w:rPr>
        <w:fldChar w:fldCharType="begin" w:fldLock="1"/>
      </w:r>
      <w:r>
        <w:rPr>
          <w:rFonts w:ascii="Times New Roman" w:hAnsi="Times New Roman" w:cs="Times New Roman"/>
          <w:u w:val="single"/>
        </w:rPr>
        <w:instrText xml:space="preserve">ADDIN Mendeley Bibliography CSL_BIBLIOGRAPHY </w:instrText>
      </w:r>
      <w:r>
        <w:rPr>
          <w:rFonts w:ascii="Times New Roman" w:hAnsi="Times New Roman" w:cs="Times New Roman"/>
          <w:u w:val="single"/>
        </w:rPr>
        <w:fldChar w:fldCharType="separate"/>
      </w:r>
      <w:r w:rsidRPr="00FB0A65">
        <w:rPr>
          <w:rFonts w:ascii="Times New Roman" w:hAnsi="Times New Roman" w:cs="Times New Roman"/>
          <w:noProof/>
          <w:szCs w:val="24"/>
        </w:rPr>
        <w:t xml:space="preserve">Benjamini, Y. and Hochberg, Y. (1995) ‘Controlling the False Discovery Rate: A Practical and Powerful Approach to Multiple Testing’, </w:t>
      </w:r>
      <w:r w:rsidRPr="00FB0A65">
        <w:rPr>
          <w:rFonts w:ascii="Times New Roman" w:hAnsi="Times New Roman" w:cs="Times New Roman"/>
          <w:i/>
          <w:iCs/>
          <w:noProof/>
          <w:szCs w:val="24"/>
        </w:rPr>
        <w:t>Journal of the Royal Statistical Society: Series B (Methodological)</w:t>
      </w:r>
      <w:r w:rsidRPr="00FB0A65">
        <w:rPr>
          <w:rFonts w:ascii="Times New Roman" w:hAnsi="Times New Roman" w:cs="Times New Roman"/>
          <w:noProof/>
          <w:szCs w:val="24"/>
        </w:rPr>
        <w:t>, 57(1), pp. 289–300. doi: 10.1111/j.2517-6161.1995.tb02031.x.</w:t>
      </w:r>
    </w:p>
    <w:p w14:paraId="36FC22FD"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Gautier, L.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(2004) ‘Affy - Analysis of Affymetrix GeneChip data at the probe level’, </w:t>
      </w:r>
      <w:r w:rsidRPr="00FB0A65">
        <w:rPr>
          <w:rFonts w:ascii="Times New Roman" w:hAnsi="Times New Roman" w:cs="Times New Roman"/>
          <w:i/>
          <w:iCs/>
          <w:noProof/>
          <w:szCs w:val="24"/>
        </w:rPr>
        <w:t>Bioinformatics</w:t>
      </w:r>
      <w:r w:rsidRPr="00FB0A65">
        <w:rPr>
          <w:rFonts w:ascii="Times New Roman" w:hAnsi="Times New Roman" w:cs="Times New Roman"/>
          <w:noProof/>
          <w:szCs w:val="24"/>
        </w:rPr>
        <w:t>, 20(3), pp. 307–315. doi: 10.1093/bioinformatics/btg405.</w:t>
      </w:r>
    </w:p>
    <w:p w14:paraId="01D72446"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Gidskehaug, L.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(2007) ‘A framework for significance analysis of gene expression data using dimension reduction methods’, </w:t>
      </w:r>
      <w:r w:rsidRPr="00FB0A65">
        <w:rPr>
          <w:rFonts w:ascii="Times New Roman" w:hAnsi="Times New Roman" w:cs="Times New Roman"/>
          <w:i/>
          <w:iCs/>
          <w:noProof/>
          <w:szCs w:val="24"/>
        </w:rPr>
        <w:t>BMC Bioinformatics</w:t>
      </w:r>
      <w:r w:rsidRPr="00FB0A65">
        <w:rPr>
          <w:rFonts w:ascii="Times New Roman" w:hAnsi="Times New Roman" w:cs="Times New Roman"/>
          <w:noProof/>
          <w:szCs w:val="24"/>
        </w:rPr>
        <w:t>. 2007/09/20, 8, p. 346. doi: 10.1186/1471-2105-8-346.</w:t>
      </w:r>
    </w:p>
    <w:p w14:paraId="3597352C"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Irizarry, R. A.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(2003) ‘Summaries of Affymetrix GeneChip probe level data’, </w:t>
      </w:r>
      <w:r w:rsidRPr="00FB0A65">
        <w:rPr>
          <w:rFonts w:ascii="Times New Roman" w:hAnsi="Times New Roman" w:cs="Times New Roman"/>
          <w:i/>
          <w:iCs/>
          <w:noProof/>
          <w:szCs w:val="24"/>
        </w:rPr>
        <w:t xml:space="preserve">Nucleic acids </w:t>
      </w:r>
      <w:r w:rsidRPr="00FB0A65">
        <w:rPr>
          <w:rFonts w:ascii="Times New Roman" w:hAnsi="Times New Roman" w:cs="Times New Roman"/>
          <w:i/>
          <w:iCs/>
          <w:noProof/>
          <w:szCs w:val="24"/>
        </w:rPr>
        <w:lastRenderedPageBreak/>
        <w:t>research</w:t>
      </w:r>
      <w:r w:rsidRPr="00FB0A65">
        <w:rPr>
          <w:rFonts w:ascii="Times New Roman" w:hAnsi="Times New Roman" w:cs="Times New Roman"/>
          <w:noProof/>
          <w:szCs w:val="24"/>
        </w:rPr>
        <w:t>, 31(4), p. e15. doi: 10.1093/nar/gng015.</w:t>
      </w:r>
    </w:p>
    <w:p w14:paraId="04DFA51E"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Jean Philibert (2005) ‘One and a Half Century of Diffusion: Fick, Einstein, before and beyond’, </w:t>
      </w:r>
      <w:r w:rsidRPr="00FB0A65">
        <w:rPr>
          <w:rFonts w:ascii="Times New Roman" w:hAnsi="Times New Roman" w:cs="Times New Roman"/>
          <w:i/>
          <w:iCs/>
          <w:noProof/>
          <w:szCs w:val="24"/>
        </w:rPr>
        <w:t>diffusiion-fundamentals</w:t>
      </w:r>
      <w:r w:rsidRPr="00FB0A65">
        <w:rPr>
          <w:rFonts w:ascii="Times New Roman" w:hAnsi="Times New Roman" w:cs="Times New Roman"/>
          <w:noProof/>
          <w:szCs w:val="24"/>
        </w:rPr>
        <w:t>, (The Open-Access Journal for the Basic Principles of Diffusion Theory, Experiment and ApplicationDiffusion Fundamentals 2 (2005) 1.1-1.101).</w:t>
      </w:r>
    </w:p>
    <w:p w14:paraId="12CE28FF"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Kuijjer, M. L.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(2019) ‘LionessR: Single sample network inference in R’, </w:t>
      </w:r>
      <w:r w:rsidRPr="00FB0A65">
        <w:rPr>
          <w:rFonts w:ascii="Times New Roman" w:hAnsi="Times New Roman" w:cs="Times New Roman"/>
          <w:i/>
          <w:iCs/>
          <w:noProof/>
          <w:szCs w:val="24"/>
        </w:rPr>
        <w:t>BMC Cancer</w:t>
      </w:r>
      <w:r w:rsidRPr="00FB0A65">
        <w:rPr>
          <w:rFonts w:ascii="Times New Roman" w:hAnsi="Times New Roman" w:cs="Times New Roman"/>
          <w:noProof/>
          <w:szCs w:val="24"/>
        </w:rPr>
        <w:t>, 19(1), pp. 4–9. doi: 10.1186/s12885-019-6235-7.</w:t>
      </w:r>
    </w:p>
    <w:p w14:paraId="0A0781DA"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Marbach, D.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(2016) ‘Tissue-specific regulatory circuits reveal variable modular perturbations across complex diseases’, </w:t>
      </w:r>
      <w:r w:rsidRPr="00FB0A65">
        <w:rPr>
          <w:rFonts w:ascii="Times New Roman" w:hAnsi="Times New Roman" w:cs="Times New Roman"/>
          <w:i/>
          <w:iCs/>
          <w:noProof/>
          <w:szCs w:val="24"/>
        </w:rPr>
        <w:t>Nature Methods</w:t>
      </w:r>
      <w:r w:rsidRPr="00FB0A65">
        <w:rPr>
          <w:rFonts w:ascii="Times New Roman" w:hAnsi="Times New Roman" w:cs="Times New Roman"/>
          <w:noProof/>
          <w:szCs w:val="24"/>
        </w:rPr>
        <w:t>, 13(4), pp. 366–370. doi: 10.1038/nmeth.3799.</w:t>
      </w:r>
    </w:p>
    <w:p w14:paraId="5D0D390C"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Di Nanni, N.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(2020) ‘Network Diffusion Promotes the Integrative Analysis of Multiple Omics’, </w:t>
      </w:r>
      <w:r w:rsidRPr="00FB0A65">
        <w:rPr>
          <w:rFonts w:ascii="Times New Roman" w:hAnsi="Times New Roman" w:cs="Times New Roman"/>
          <w:i/>
          <w:iCs/>
          <w:noProof/>
          <w:szCs w:val="24"/>
        </w:rPr>
        <w:t>Frontiers in Genetics</w:t>
      </w:r>
      <w:r w:rsidRPr="00FB0A65">
        <w:rPr>
          <w:rFonts w:ascii="Times New Roman" w:hAnsi="Times New Roman" w:cs="Times New Roman"/>
          <w:noProof/>
          <w:szCs w:val="24"/>
        </w:rPr>
        <w:t>, 11, p. 106. doi: 10.3389/fgene.2020.00106.</w:t>
      </w:r>
    </w:p>
    <w:p w14:paraId="5F526BAE"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Ritchie, M. E.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(2015) ‘limma powers differential expression analyses for {RNA-sequencing} and microarray studies’, </w:t>
      </w:r>
      <w:r w:rsidRPr="00FB0A65">
        <w:rPr>
          <w:rFonts w:ascii="Times New Roman" w:hAnsi="Times New Roman" w:cs="Times New Roman"/>
          <w:i/>
          <w:iCs/>
          <w:noProof/>
          <w:szCs w:val="24"/>
        </w:rPr>
        <w:t>Nucleic Acids Res.</w:t>
      </w:r>
      <w:r w:rsidRPr="00FB0A65">
        <w:rPr>
          <w:rFonts w:ascii="Times New Roman" w:hAnsi="Times New Roman" w:cs="Times New Roman"/>
          <w:noProof/>
          <w:szCs w:val="24"/>
        </w:rPr>
        <w:t>, 43(7), p. e47.</w:t>
      </w:r>
    </w:p>
    <w:p w14:paraId="77F9E8BF"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Schlauch, D.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(2017) ‘Estimating gene regulatory networks with pandaR’, </w:t>
      </w:r>
      <w:r w:rsidRPr="00FB0A65">
        <w:rPr>
          <w:rFonts w:ascii="Times New Roman" w:hAnsi="Times New Roman" w:cs="Times New Roman"/>
          <w:i/>
          <w:iCs/>
          <w:noProof/>
          <w:szCs w:val="24"/>
        </w:rPr>
        <w:t>Bioinformatics</w:t>
      </w:r>
      <w:r w:rsidRPr="00FB0A65">
        <w:rPr>
          <w:rFonts w:ascii="Times New Roman" w:hAnsi="Times New Roman" w:cs="Times New Roman"/>
          <w:noProof/>
          <w:szCs w:val="24"/>
        </w:rPr>
        <w:t>, 33(14), pp. 2232–2234. doi: 10.1093/bioinformatics/btx139.</w:t>
      </w:r>
    </w:p>
    <w:p w14:paraId="4962CEDD"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szCs w:val="24"/>
        </w:rPr>
      </w:pPr>
      <w:r w:rsidRPr="00FB0A65">
        <w:rPr>
          <w:rFonts w:ascii="Times New Roman" w:hAnsi="Times New Roman" w:cs="Times New Roman"/>
          <w:noProof/>
          <w:szCs w:val="24"/>
        </w:rPr>
        <w:t xml:space="preserve">Veres, D. V.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(2015) ‘ComPPI: A cellular compartment-specific database for protein-protein interaction network analysis’, </w:t>
      </w:r>
      <w:r w:rsidRPr="00FB0A65">
        <w:rPr>
          <w:rFonts w:ascii="Times New Roman" w:hAnsi="Times New Roman" w:cs="Times New Roman"/>
          <w:i/>
          <w:iCs/>
          <w:noProof/>
          <w:szCs w:val="24"/>
        </w:rPr>
        <w:t>Nucleic Acids Research</w:t>
      </w:r>
      <w:r w:rsidRPr="00FB0A65">
        <w:rPr>
          <w:rFonts w:ascii="Times New Roman" w:hAnsi="Times New Roman" w:cs="Times New Roman"/>
          <w:noProof/>
          <w:szCs w:val="24"/>
        </w:rPr>
        <w:t>, 43(D1), pp. D485–D493. doi: 10.1093/nar/gku1007.</w:t>
      </w:r>
    </w:p>
    <w:p w14:paraId="6EA6C847" w14:textId="77777777" w:rsidR="00FB0A65" w:rsidRPr="00FB0A65" w:rsidRDefault="00FB0A65" w:rsidP="00FB0A65">
      <w:pPr>
        <w:widowControl w:val="0"/>
        <w:autoSpaceDE w:val="0"/>
        <w:autoSpaceDN w:val="0"/>
        <w:adjustRightInd w:val="0"/>
        <w:spacing w:before="360" w:after="80" w:line="480" w:lineRule="auto"/>
        <w:rPr>
          <w:rFonts w:ascii="Times New Roman" w:hAnsi="Times New Roman" w:cs="Times New Roman"/>
          <w:noProof/>
        </w:rPr>
      </w:pPr>
      <w:r w:rsidRPr="00FB0A65">
        <w:rPr>
          <w:rFonts w:ascii="Times New Roman" w:hAnsi="Times New Roman" w:cs="Times New Roman"/>
          <w:noProof/>
          <w:szCs w:val="24"/>
        </w:rPr>
        <w:t xml:space="preserve">Yu, G. </w:t>
      </w:r>
      <w:r w:rsidRPr="00FB0A65">
        <w:rPr>
          <w:rFonts w:ascii="Times New Roman" w:hAnsi="Times New Roman" w:cs="Times New Roman"/>
          <w:i/>
          <w:iCs/>
          <w:noProof/>
          <w:szCs w:val="24"/>
        </w:rPr>
        <w:t>et al.</w:t>
      </w:r>
      <w:r w:rsidRPr="00FB0A65">
        <w:rPr>
          <w:rFonts w:ascii="Times New Roman" w:hAnsi="Times New Roman" w:cs="Times New Roman"/>
          <w:noProof/>
          <w:szCs w:val="24"/>
        </w:rPr>
        <w:t xml:space="preserve"> (2012) ‘ClusterProfiler: An R package for comparing biological themes among gene clusters’, </w:t>
      </w:r>
      <w:r w:rsidRPr="00FB0A65">
        <w:rPr>
          <w:rFonts w:ascii="Times New Roman" w:hAnsi="Times New Roman" w:cs="Times New Roman"/>
          <w:i/>
          <w:iCs/>
          <w:noProof/>
          <w:szCs w:val="24"/>
        </w:rPr>
        <w:t>OMICS A Journal of Integrative Biology</w:t>
      </w:r>
      <w:r w:rsidRPr="00FB0A65">
        <w:rPr>
          <w:rFonts w:ascii="Times New Roman" w:hAnsi="Times New Roman" w:cs="Times New Roman"/>
          <w:noProof/>
          <w:szCs w:val="24"/>
        </w:rPr>
        <w:t>, 16(5), pp. 284–287. doi: 10.1089/omi.2011.0118.</w:t>
      </w:r>
    </w:p>
    <w:p w14:paraId="687ECCAE" w14:textId="3397D269" w:rsidR="004E7C5B" w:rsidRDefault="00FB0A65" w:rsidP="00430DC8">
      <w:pPr>
        <w:pStyle w:val="Heading2"/>
        <w:keepNext w:val="0"/>
        <w:keepLines w:val="0"/>
        <w:shd w:val="clear" w:color="auto" w:fill="FFFFFF"/>
        <w:spacing w:after="80" w:line="480" w:lineRule="auto"/>
        <w:rPr>
          <w:rFonts w:ascii="Times New Roman" w:hAnsi="Times New Roman" w:cs="Times New Roman"/>
          <w:sz w:val="22"/>
          <w:szCs w:val="22"/>
          <w:u w:val="single"/>
        </w:rPr>
      </w:pPr>
      <w:r>
        <w:rPr>
          <w:rFonts w:ascii="Times New Roman" w:hAnsi="Times New Roman" w:cs="Times New Roman"/>
          <w:sz w:val="22"/>
          <w:szCs w:val="22"/>
          <w:u w:val="single"/>
        </w:rPr>
        <w:fldChar w:fldCharType="end"/>
      </w:r>
    </w:p>
    <w:bookmarkEnd w:id="0"/>
    <w:sectPr w:rsidR="004E7C5B" w:rsidSect="00EF6D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2B48B" w14:textId="77777777" w:rsidR="00017A43" w:rsidRDefault="00017A43" w:rsidP="0053418A">
      <w:pPr>
        <w:spacing w:line="240" w:lineRule="auto"/>
      </w:pPr>
      <w:r>
        <w:separator/>
      </w:r>
    </w:p>
  </w:endnote>
  <w:endnote w:type="continuationSeparator" w:id="0">
    <w:p w14:paraId="338205E6" w14:textId="77777777" w:rsidR="00017A43" w:rsidRDefault="00017A43" w:rsidP="005341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E14B2" w14:textId="77777777" w:rsidR="00017A43" w:rsidRDefault="00017A43" w:rsidP="0053418A">
      <w:pPr>
        <w:spacing w:line="240" w:lineRule="auto"/>
      </w:pPr>
      <w:r>
        <w:separator/>
      </w:r>
    </w:p>
  </w:footnote>
  <w:footnote w:type="continuationSeparator" w:id="0">
    <w:p w14:paraId="1DF73379" w14:textId="77777777" w:rsidR="00017A43" w:rsidRDefault="00017A43" w:rsidP="005341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22CB8"/>
    <w:multiLevelType w:val="multilevel"/>
    <w:tmpl w:val="6644A31E"/>
    <w:lvl w:ilvl="0">
      <w:start w:val="1"/>
      <w:numFmt w:val="bullet"/>
      <w:lvlText w:val=""/>
      <w:lvlJc w:val="left"/>
      <w:pPr>
        <w:tabs>
          <w:tab w:val="num" w:pos="720"/>
        </w:tabs>
        <w:ind w:left="720" w:hanging="360"/>
      </w:pPr>
      <w:rPr>
        <w:rFonts w:ascii="Times New Roman" w:hAnsi="Times New Roman"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542D1"/>
    <w:multiLevelType w:val="hybridMultilevel"/>
    <w:tmpl w:val="12A0DD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rinder Singh">
    <w15:presenceInfo w15:providerId="AD" w15:userId="S::asi073@uit.no::83d475e9-7925-4af2-838b-5a9ef12757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8A"/>
    <w:rsid w:val="00017A43"/>
    <w:rsid w:val="000342AE"/>
    <w:rsid w:val="001E13D5"/>
    <w:rsid w:val="00224F66"/>
    <w:rsid w:val="0028689F"/>
    <w:rsid w:val="002A22C7"/>
    <w:rsid w:val="002F2DB5"/>
    <w:rsid w:val="002F353F"/>
    <w:rsid w:val="003A18F6"/>
    <w:rsid w:val="003C2B52"/>
    <w:rsid w:val="00430DC8"/>
    <w:rsid w:val="004E7C5B"/>
    <w:rsid w:val="0053418A"/>
    <w:rsid w:val="006D6CEF"/>
    <w:rsid w:val="007D33C9"/>
    <w:rsid w:val="00881644"/>
    <w:rsid w:val="0097382A"/>
    <w:rsid w:val="009D3274"/>
    <w:rsid w:val="00A101D0"/>
    <w:rsid w:val="00AA011E"/>
    <w:rsid w:val="00AA445E"/>
    <w:rsid w:val="00BA0A37"/>
    <w:rsid w:val="00BB0450"/>
    <w:rsid w:val="00BD0DCF"/>
    <w:rsid w:val="00BD6471"/>
    <w:rsid w:val="00C8460F"/>
    <w:rsid w:val="00C86BD3"/>
    <w:rsid w:val="00CC1D05"/>
    <w:rsid w:val="00D50306"/>
    <w:rsid w:val="00D8632A"/>
    <w:rsid w:val="00DF3E45"/>
    <w:rsid w:val="00DF485F"/>
    <w:rsid w:val="00E84C86"/>
    <w:rsid w:val="00EE5E94"/>
    <w:rsid w:val="00EF6D1B"/>
    <w:rsid w:val="00EF715B"/>
    <w:rsid w:val="00F24526"/>
    <w:rsid w:val="00FB0A65"/>
    <w:rsid w:val="00FE1D79"/>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4DE5F4"/>
  <w15:chartTrackingRefBased/>
  <w15:docId w15:val="{5741558F-3FAD-4969-A2AB-3144E4FB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418A"/>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4E7C5B"/>
    <w:pPr>
      <w:keepNext/>
      <w:keepLines/>
      <w:spacing w:before="400" w:after="120"/>
      <w:outlineLvl w:val="0"/>
    </w:pPr>
    <w:rPr>
      <w:sz w:val="40"/>
      <w:szCs w:val="40"/>
    </w:rPr>
  </w:style>
  <w:style w:type="paragraph" w:styleId="Heading2">
    <w:name w:val="heading 2"/>
    <w:basedOn w:val="Normal"/>
    <w:next w:val="Normal"/>
    <w:link w:val="Heading2Char"/>
    <w:rsid w:val="00430DC8"/>
    <w:pPr>
      <w:keepNext/>
      <w:keepLines/>
      <w:spacing w:before="360" w:after="120"/>
      <w:outlineLvl w:val="1"/>
    </w:pPr>
    <w:rPr>
      <w:sz w:val="32"/>
      <w:szCs w:val="32"/>
    </w:rPr>
  </w:style>
  <w:style w:type="paragraph" w:styleId="Heading3">
    <w:name w:val="heading 3"/>
    <w:basedOn w:val="Normal"/>
    <w:next w:val="Normal"/>
    <w:link w:val="Heading3Char"/>
    <w:rsid w:val="004E7C5B"/>
    <w:pPr>
      <w:keepNext/>
      <w:keepLines/>
      <w:spacing w:before="320" w:after="80"/>
      <w:outlineLvl w:val="2"/>
    </w:pPr>
    <w:rPr>
      <w:color w:val="434343"/>
      <w:sz w:val="28"/>
      <w:szCs w:val="28"/>
    </w:rPr>
  </w:style>
  <w:style w:type="paragraph" w:styleId="Heading4">
    <w:name w:val="heading 4"/>
    <w:basedOn w:val="Normal"/>
    <w:next w:val="Normal"/>
    <w:link w:val="Heading4Char"/>
    <w:rsid w:val="004E7C5B"/>
    <w:pPr>
      <w:keepNext/>
      <w:keepLines/>
      <w:spacing w:before="280" w:after="80"/>
      <w:outlineLvl w:val="3"/>
    </w:pPr>
    <w:rPr>
      <w:color w:val="666666"/>
      <w:sz w:val="24"/>
      <w:szCs w:val="24"/>
    </w:rPr>
  </w:style>
  <w:style w:type="paragraph" w:styleId="Heading5">
    <w:name w:val="heading 5"/>
    <w:basedOn w:val="Normal"/>
    <w:next w:val="Normal"/>
    <w:link w:val="Heading5Char"/>
    <w:rsid w:val="004E7C5B"/>
    <w:pPr>
      <w:keepNext/>
      <w:keepLines/>
      <w:spacing w:before="240" w:after="80"/>
      <w:outlineLvl w:val="4"/>
    </w:pPr>
    <w:rPr>
      <w:color w:val="666666"/>
    </w:rPr>
  </w:style>
  <w:style w:type="paragraph" w:styleId="Heading6">
    <w:name w:val="heading 6"/>
    <w:basedOn w:val="Normal"/>
    <w:next w:val="Normal"/>
    <w:link w:val="Heading6Char"/>
    <w:rsid w:val="004E7C5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18A"/>
    <w:pPr>
      <w:spacing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3418A"/>
    <w:rPr>
      <w:rFonts w:ascii="Segoe UI" w:hAnsi="Segoe UI" w:cs="Segoe UI"/>
      <w:sz w:val="18"/>
      <w:szCs w:val="18"/>
    </w:rPr>
  </w:style>
  <w:style w:type="character" w:styleId="CommentReference">
    <w:name w:val="annotation reference"/>
    <w:basedOn w:val="DefaultParagraphFont"/>
    <w:uiPriority w:val="99"/>
    <w:semiHidden/>
    <w:unhideWhenUsed/>
    <w:rsid w:val="0053418A"/>
    <w:rPr>
      <w:sz w:val="16"/>
      <w:szCs w:val="16"/>
    </w:rPr>
  </w:style>
  <w:style w:type="paragraph" w:styleId="CommentText">
    <w:name w:val="annotation text"/>
    <w:basedOn w:val="Normal"/>
    <w:link w:val="CommentTextChar"/>
    <w:uiPriority w:val="99"/>
    <w:unhideWhenUsed/>
    <w:rsid w:val="0053418A"/>
    <w:pPr>
      <w:spacing w:line="240" w:lineRule="auto"/>
    </w:pPr>
    <w:rPr>
      <w:sz w:val="20"/>
      <w:szCs w:val="20"/>
    </w:rPr>
  </w:style>
  <w:style w:type="character" w:customStyle="1" w:styleId="CommentTextChar">
    <w:name w:val="Comment Text Char"/>
    <w:basedOn w:val="DefaultParagraphFont"/>
    <w:link w:val="CommentText"/>
    <w:uiPriority w:val="99"/>
    <w:rsid w:val="0053418A"/>
    <w:rPr>
      <w:rFonts w:ascii="Arial" w:eastAsia="Arial" w:hAnsi="Arial" w:cs="Arial"/>
      <w:sz w:val="20"/>
      <w:szCs w:val="20"/>
    </w:rPr>
  </w:style>
  <w:style w:type="character" w:styleId="Hyperlink">
    <w:name w:val="Hyperlink"/>
    <w:basedOn w:val="DefaultParagraphFont"/>
    <w:uiPriority w:val="99"/>
    <w:unhideWhenUsed/>
    <w:rsid w:val="0053418A"/>
    <w:rPr>
      <w:color w:val="0000FF"/>
      <w:u w:val="single"/>
    </w:rPr>
  </w:style>
  <w:style w:type="character" w:customStyle="1" w:styleId="Heading2Char">
    <w:name w:val="Heading 2 Char"/>
    <w:basedOn w:val="DefaultParagraphFont"/>
    <w:link w:val="Heading2"/>
    <w:rsid w:val="00430DC8"/>
    <w:rPr>
      <w:rFonts w:ascii="Arial" w:eastAsia="Arial" w:hAnsi="Arial" w:cs="Arial"/>
      <w:sz w:val="32"/>
      <w:szCs w:val="32"/>
    </w:rPr>
  </w:style>
  <w:style w:type="paragraph" w:styleId="Caption">
    <w:name w:val="caption"/>
    <w:basedOn w:val="Normal"/>
    <w:next w:val="Normal"/>
    <w:uiPriority w:val="35"/>
    <w:unhideWhenUsed/>
    <w:qFormat/>
    <w:rsid w:val="00430DC8"/>
    <w:pPr>
      <w:spacing w:after="200" w:line="240" w:lineRule="auto"/>
    </w:pPr>
    <w:rPr>
      <w:i/>
      <w:iCs/>
      <w:color w:val="44546A" w:themeColor="text2"/>
      <w:sz w:val="18"/>
      <w:szCs w:val="18"/>
      <w:lang w:eastAsia="nb-NO"/>
    </w:rPr>
  </w:style>
  <w:style w:type="character" w:customStyle="1" w:styleId="Heading1Char">
    <w:name w:val="Heading 1 Char"/>
    <w:basedOn w:val="DefaultParagraphFont"/>
    <w:link w:val="Heading1"/>
    <w:uiPriority w:val="9"/>
    <w:rsid w:val="004E7C5B"/>
    <w:rPr>
      <w:rFonts w:ascii="Arial" w:eastAsia="Arial" w:hAnsi="Arial" w:cs="Arial"/>
      <w:sz w:val="40"/>
      <w:szCs w:val="40"/>
    </w:rPr>
  </w:style>
  <w:style w:type="character" w:customStyle="1" w:styleId="Heading3Char">
    <w:name w:val="Heading 3 Char"/>
    <w:basedOn w:val="DefaultParagraphFont"/>
    <w:link w:val="Heading3"/>
    <w:rsid w:val="004E7C5B"/>
    <w:rPr>
      <w:rFonts w:ascii="Arial" w:eastAsia="Arial" w:hAnsi="Arial" w:cs="Arial"/>
      <w:color w:val="434343"/>
      <w:sz w:val="28"/>
      <w:szCs w:val="28"/>
    </w:rPr>
  </w:style>
  <w:style w:type="character" w:customStyle="1" w:styleId="Heading4Char">
    <w:name w:val="Heading 4 Char"/>
    <w:basedOn w:val="DefaultParagraphFont"/>
    <w:link w:val="Heading4"/>
    <w:rsid w:val="004E7C5B"/>
    <w:rPr>
      <w:rFonts w:ascii="Arial" w:eastAsia="Arial" w:hAnsi="Arial" w:cs="Arial"/>
      <w:color w:val="666666"/>
      <w:sz w:val="24"/>
      <w:szCs w:val="24"/>
    </w:rPr>
  </w:style>
  <w:style w:type="character" w:customStyle="1" w:styleId="Heading5Char">
    <w:name w:val="Heading 5 Char"/>
    <w:basedOn w:val="DefaultParagraphFont"/>
    <w:link w:val="Heading5"/>
    <w:rsid w:val="004E7C5B"/>
    <w:rPr>
      <w:rFonts w:ascii="Arial" w:eastAsia="Arial" w:hAnsi="Arial" w:cs="Arial"/>
      <w:color w:val="666666"/>
    </w:rPr>
  </w:style>
  <w:style w:type="character" w:customStyle="1" w:styleId="Heading6Char">
    <w:name w:val="Heading 6 Char"/>
    <w:basedOn w:val="DefaultParagraphFont"/>
    <w:link w:val="Heading6"/>
    <w:rsid w:val="004E7C5B"/>
    <w:rPr>
      <w:rFonts w:ascii="Arial" w:eastAsia="Arial" w:hAnsi="Arial" w:cs="Arial"/>
      <w:i/>
      <w:color w:val="666666"/>
    </w:rPr>
  </w:style>
  <w:style w:type="paragraph" w:styleId="Title">
    <w:name w:val="Title"/>
    <w:basedOn w:val="Normal"/>
    <w:next w:val="Normal"/>
    <w:link w:val="TitleChar"/>
    <w:rsid w:val="004E7C5B"/>
    <w:pPr>
      <w:keepNext/>
      <w:keepLines/>
      <w:spacing w:after="60"/>
    </w:pPr>
    <w:rPr>
      <w:sz w:val="52"/>
      <w:szCs w:val="52"/>
    </w:rPr>
  </w:style>
  <w:style w:type="character" w:customStyle="1" w:styleId="TitleChar">
    <w:name w:val="Title Char"/>
    <w:basedOn w:val="DefaultParagraphFont"/>
    <w:link w:val="Title"/>
    <w:rsid w:val="004E7C5B"/>
    <w:rPr>
      <w:rFonts w:ascii="Arial" w:eastAsia="Arial" w:hAnsi="Arial" w:cs="Arial"/>
      <w:sz w:val="52"/>
      <w:szCs w:val="52"/>
    </w:rPr>
  </w:style>
  <w:style w:type="paragraph" w:styleId="Subtitle">
    <w:name w:val="Subtitle"/>
    <w:basedOn w:val="Normal"/>
    <w:next w:val="Normal"/>
    <w:link w:val="SubtitleChar"/>
    <w:rsid w:val="004E7C5B"/>
    <w:pPr>
      <w:keepNext/>
      <w:keepLines/>
      <w:spacing w:after="320"/>
    </w:pPr>
    <w:rPr>
      <w:color w:val="666666"/>
      <w:sz w:val="30"/>
      <w:szCs w:val="30"/>
    </w:rPr>
  </w:style>
  <w:style w:type="character" w:customStyle="1" w:styleId="SubtitleChar">
    <w:name w:val="Subtitle Char"/>
    <w:basedOn w:val="DefaultParagraphFont"/>
    <w:link w:val="Subtitle"/>
    <w:rsid w:val="004E7C5B"/>
    <w:rPr>
      <w:rFonts w:ascii="Arial" w:eastAsia="Arial" w:hAnsi="Arial" w:cs="Arial"/>
      <w:color w:val="666666"/>
      <w:sz w:val="30"/>
      <w:szCs w:val="30"/>
    </w:rPr>
  </w:style>
  <w:style w:type="character" w:styleId="Strong">
    <w:name w:val="Strong"/>
    <w:basedOn w:val="DefaultParagraphFont"/>
    <w:uiPriority w:val="22"/>
    <w:qFormat/>
    <w:rsid w:val="004E7C5B"/>
    <w:rPr>
      <w:b/>
      <w:bCs/>
    </w:rPr>
  </w:style>
  <w:style w:type="paragraph" w:styleId="CommentSubject">
    <w:name w:val="annotation subject"/>
    <w:basedOn w:val="CommentText"/>
    <w:next w:val="CommentText"/>
    <w:link w:val="CommentSubjectChar"/>
    <w:uiPriority w:val="99"/>
    <w:semiHidden/>
    <w:unhideWhenUsed/>
    <w:rsid w:val="004E7C5B"/>
    <w:rPr>
      <w:b/>
      <w:bCs/>
    </w:rPr>
  </w:style>
  <w:style w:type="character" w:customStyle="1" w:styleId="CommentSubjectChar">
    <w:name w:val="Comment Subject Char"/>
    <w:basedOn w:val="CommentTextChar"/>
    <w:link w:val="CommentSubject"/>
    <w:uiPriority w:val="99"/>
    <w:semiHidden/>
    <w:rsid w:val="004E7C5B"/>
    <w:rPr>
      <w:rFonts w:ascii="Arial" w:eastAsia="Arial" w:hAnsi="Arial" w:cs="Arial"/>
      <w:b/>
      <w:bCs/>
      <w:sz w:val="20"/>
      <w:szCs w:val="20"/>
    </w:rPr>
  </w:style>
  <w:style w:type="paragraph" w:styleId="NormalWeb">
    <w:name w:val="Normal (Web)"/>
    <w:basedOn w:val="Normal"/>
    <w:uiPriority w:val="99"/>
    <w:unhideWhenUsed/>
    <w:rsid w:val="004E7C5B"/>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styleId="NoSpacing">
    <w:name w:val="No Spacing"/>
    <w:uiPriority w:val="1"/>
    <w:qFormat/>
    <w:rsid w:val="004E7C5B"/>
    <w:pPr>
      <w:spacing w:after="0" w:line="240" w:lineRule="auto"/>
    </w:pPr>
    <w:rPr>
      <w:rFonts w:ascii="Arial" w:eastAsia="Arial" w:hAnsi="Arial" w:cs="Arial"/>
      <w:lang w:val="en-US"/>
    </w:rPr>
  </w:style>
  <w:style w:type="character" w:styleId="PlaceholderText">
    <w:name w:val="Placeholder Text"/>
    <w:basedOn w:val="DefaultParagraphFont"/>
    <w:uiPriority w:val="99"/>
    <w:semiHidden/>
    <w:rsid w:val="004E7C5B"/>
    <w:rPr>
      <w:color w:val="808080"/>
    </w:rPr>
  </w:style>
  <w:style w:type="paragraph" w:styleId="Header">
    <w:name w:val="header"/>
    <w:basedOn w:val="Normal"/>
    <w:link w:val="HeaderChar"/>
    <w:uiPriority w:val="99"/>
    <w:unhideWhenUsed/>
    <w:rsid w:val="004E7C5B"/>
    <w:pPr>
      <w:tabs>
        <w:tab w:val="center" w:pos="4680"/>
        <w:tab w:val="right" w:pos="9360"/>
      </w:tabs>
      <w:spacing w:line="240" w:lineRule="auto"/>
    </w:pPr>
  </w:style>
  <w:style w:type="character" w:customStyle="1" w:styleId="HeaderChar">
    <w:name w:val="Header Char"/>
    <w:basedOn w:val="DefaultParagraphFont"/>
    <w:link w:val="Header"/>
    <w:uiPriority w:val="99"/>
    <w:rsid w:val="004E7C5B"/>
    <w:rPr>
      <w:rFonts w:ascii="Arial" w:eastAsia="Arial" w:hAnsi="Arial" w:cs="Arial"/>
    </w:rPr>
  </w:style>
  <w:style w:type="paragraph" w:styleId="Footer">
    <w:name w:val="footer"/>
    <w:basedOn w:val="Normal"/>
    <w:link w:val="FooterChar"/>
    <w:uiPriority w:val="99"/>
    <w:unhideWhenUsed/>
    <w:rsid w:val="004E7C5B"/>
    <w:pPr>
      <w:tabs>
        <w:tab w:val="center" w:pos="4680"/>
        <w:tab w:val="right" w:pos="9360"/>
      </w:tabs>
      <w:spacing w:line="240" w:lineRule="auto"/>
    </w:pPr>
  </w:style>
  <w:style w:type="character" w:customStyle="1" w:styleId="FooterChar">
    <w:name w:val="Footer Char"/>
    <w:basedOn w:val="DefaultParagraphFont"/>
    <w:link w:val="Footer"/>
    <w:uiPriority w:val="99"/>
    <w:rsid w:val="004E7C5B"/>
    <w:rPr>
      <w:rFonts w:ascii="Arial" w:eastAsia="Arial" w:hAnsi="Arial" w:cs="Arial"/>
    </w:rPr>
  </w:style>
  <w:style w:type="paragraph" w:styleId="Revision">
    <w:name w:val="Revision"/>
    <w:hidden/>
    <w:uiPriority w:val="99"/>
    <w:semiHidden/>
    <w:rsid w:val="004E7C5B"/>
    <w:pPr>
      <w:spacing w:after="0" w:line="240" w:lineRule="auto"/>
    </w:pPr>
    <w:rPr>
      <w:rFonts w:ascii="Arial" w:eastAsia="Arial" w:hAnsi="Arial" w:cs="Arial"/>
      <w:lang w:val="en-US"/>
    </w:rPr>
  </w:style>
  <w:style w:type="character" w:customStyle="1" w:styleId="UnresolvedMention1">
    <w:name w:val="Unresolved Mention1"/>
    <w:basedOn w:val="DefaultParagraphFont"/>
    <w:uiPriority w:val="99"/>
    <w:semiHidden/>
    <w:unhideWhenUsed/>
    <w:rsid w:val="004E7C5B"/>
    <w:rPr>
      <w:color w:val="605E5C"/>
      <w:shd w:val="clear" w:color="auto" w:fill="E1DFDD"/>
    </w:rPr>
  </w:style>
  <w:style w:type="paragraph" w:styleId="ListParagraph">
    <w:name w:val="List Paragraph"/>
    <w:basedOn w:val="Normal"/>
    <w:uiPriority w:val="34"/>
    <w:qFormat/>
    <w:rsid w:val="004E7C5B"/>
    <w:pPr>
      <w:ind w:left="720"/>
      <w:contextualSpacing/>
    </w:pPr>
  </w:style>
  <w:style w:type="character" w:customStyle="1" w:styleId="Mention1">
    <w:name w:val="Mention1"/>
    <w:basedOn w:val="DefaultParagraphFont"/>
    <w:uiPriority w:val="99"/>
    <w:unhideWhenUsed/>
    <w:rsid w:val="004E7C5B"/>
    <w:rPr>
      <w:color w:val="2B579A"/>
      <w:shd w:val="clear" w:color="auto" w:fill="E6E6E6"/>
    </w:rPr>
  </w:style>
  <w:style w:type="character" w:styleId="LineNumber">
    <w:name w:val="line number"/>
    <w:basedOn w:val="DefaultParagraphFont"/>
    <w:uiPriority w:val="99"/>
    <w:semiHidden/>
    <w:unhideWhenUsed/>
    <w:rsid w:val="004E7C5B"/>
  </w:style>
  <w:style w:type="paragraph" w:styleId="FootnoteText">
    <w:name w:val="footnote text"/>
    <w:basedOn w:val="Normal"/>
    <w:link w:val="FootnoteTextChar"/>
    <w:uiPriority w:val="99"/>
    <w:semiHidden/>
    <w:unhideWhenUsed/>
    <w:rsid w:val="004E7C5B"/>
    <w:pPr>
      <w:spacing w:line="240" w:lineRule="auto"/>
    </w:pPr>
    <w:rPr>
      <w:sz w:val="20"/>
      <w:szCs w:val="20"/>
    </w:rPr>
  </w:style>
  <w:style w:type="character" w:customStyle="1" w:styleId="FootnoteTextChar">
    <w:name w:val="Footnote Text Char"/>
    <w:basedOn w:val="DefaultParagraphFont"/>
    <w:link w:val="FootnoteText"/>
    <w:uiPriority w:val="99"/>
    <w:semiHidden/>
    <w:rsid w:val="004E7C5B"/>
    <w:rPr>
      <w:rFonts w:ascii="Arial" w:eastAsia="Arial" w:hAnsi="Arial" w:cs="Arial"/>
      <w:sz w:val="20"/>
      <w:szCs w:val="20"/>
    </w:rPr>
  </w:style>
  <w:style w:type="character" w:styleId="FootnoteReference">
    <w:name w:val="footnote reference"/>
    <w:basedOn w:val="DefaultParagraphFont"/>
    <w:uiPriority w:val="99"/>
    <w:semiHidden/>
    <w:unhideWhenUsed/>
    <w:rsid w:val="004E7C5B"/>
    <w:rPr>
      <w:vertAlign w:val="superscript"/>
    </w:rPr>
  </w:style>
  <w:style w:type="paragraph" w:styleId="TableofFigures">
    <w:name w:val="table of figures"/>
    <w:aliases w:val="Supplemenary"/>
    <w:basedOn w:val="Normal"/>
    <w:next w:val="Normal"/>
    <w:link w:val="TableofFiguresChar"/>
    <w:uiPriority w:val="99"/>
    <w:unhideWhenUsed/>
    <w:rsid w:val="004E7C5B"/>
    <w:rPr>
      <w:rFonts w:ascii="Times New Roman" w:hAnsi="Times New Roman"/>
      <w:sz w:val="24"/>
    </w:rPr>
  </w:style>
  <w:style w:type="character" w:customStyle="1" w:styleId="TableofFiguresChar">
    <w:name w:val="Table of Figures Char"/>
    <w:aliases w:val="Supplemenary Char"/>
    <w:basedOn w:val="DefaultParagraphFont"/>
    <w:link w:val="TableofFigures"/>
    <w:uiPriority w:val="99"/>
    <w:rsid w:val="004E7C5B"/>
    <w:rPr>
      <w:rFonts w:ascii="Times New Roman" w:eastAsia="Arial" w:hAnsi="Times New Roman" w:cs="Arial"/>
      <w:sz w:val="24"/>
    </w:rPr>
  </w:style>
  <w:style w:type="character" w:customStyle="1" w:styleId="UnresolvedMention2">
    <w:name w:val="Unresolved Mention2"/>
    <w:basedOn w:val="DefaultParagraphFont"/>
    <w:uiPriority w:val="99"/>
    <w:semiHidden/>
    <w:unhideWhenUsed/>
    <w:rsid w:val="004E7C5B"/>
    <w:rPr>
      <w:color w:val="605E5C"/>
      <w:shd w:val="clear" w:color="auto" w:fill="E1DFDD"/>
    </w:rPr>
  </w:style>
  <w:style w:type="paragraph" w:styleId="Index1">
    <w:name w:val="index 1"/>
    <w:basedOn w:val="Normal"/>
    <w:next w:val="Normal"/>
    <w:autoRedefine/>
    <w:uiPriority w:val="99"/>
    <w:semiHidden/>
    <w:unhideWhenUsed/>
    <w:rsid w:val="004E7C5B"/>
    <w:pPr>
      <w:spacing w:line="240" w:lineRule="auto"/>
      <w:ind w:left="220" w:hanging="220"/>
    </w:pPr>
  </w:style>
  <w:style w:type="character" w:styleId="FollowedHyperlink">
    <w:name w:val="FollowedHyperlink"/>
    <w:basedOn w:val="DefaultParagraphFont"/>
    <w:uiPriority w:val="99"/>
    <w:semiHidden/>
    <w:unhideWhenUsed/>
    <w:rsid w:val="004E7C5B"/>
    <w:rPr>
      <w:color w:val="954F72" w:themeColor="followedHyperlink"/>
      <w:u w:val="single"/>
    </w:rPr>
  </w:style>
  <w:style w:type="character" w:styleId="UnresolvedMention">
    <w:name w:val="Unresolved Mention"/>
    <w:basedOn w:val="DefaultParagraphFont"/>
    <w:uiPriority w:val="99"/>
    <w:semiHidden/>
    <w:unhideWhenUsed/>
    <w:rsid w:val="004E7C5B"/>
    <w:rPr>
      <w:color w:val="605E5C"/>
      <w:shd w:val="clear" w:color="auto" w:fill="E1DFDD"/>
    </w:rPr>
  </w:style>
  <w:style w:type="paragraph" w:styleId="PlainText">
    <w:name w:val="Plain Text"/>
    <w:basedOn w:val="Normal"/>
    <w:link w:val="PlainTextChar"/>
    <w:uiPriority w:val="99"/>
    <w:semiHidden/>
    <w:unhideWhenUsed/>
    <w:rsid w:val="004E7C5B"/>
    <w:pPr>
      <w:spacing w:line="240" w:lineRule="auto"/>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4E7C5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y3100/netDiff1/tree/main/Supplementar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doi:10.18129/B9.bioc.org.Hs.eg.d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pi.linkgroup.h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doi:10.18129/B9.bioc.pandaR" TargetMode="External"/><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C78E-CBDF-4B39-8D5E-A44CBE616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6936</Words>
  <Characters>39537</Characters>
  <Application>Microsoft Office Word</Application>
  <DocSecurity>0</DocSecurity>
  <Lines>329</Lines>
  <Paragraphs>92</Paragraphs>
  <ScaleCrop>false</ScaleCrop>
  <Company/>
  <LinksUpToDate>false</LinksUpToDate>
  <CharactersWithSpaces>46381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Singh</dc:creator>
  <cp:keywords/>
  <dc:description/>
  <cp:lastModifiedBy>Amrinder Singh</cp:lastModifiedBy>
  <cp:revision>34</cp:revision>
  <dcterms:created xsi:type="dcterms:W3CDTF">2021-03-25T10:27:00Z</dcterms:created>
  <dcterms:modified xsi:type="dcterms:W3CDTF">2021-05-27T13:09:00Z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e2471995-7208-3211-a5ec-fa824c0a27b4</vt:lpwstr>
  </property>
  <property fmtid="{D5CDD505-2E9C-101B-9397-08002B2CF9AE}" pid="24" name="Mendeley Citation Style_1">
    <vt:lpwstr>http://www.zotero.org/styles/harvard-cite-them-right</vt:lpwstr>
  </property>
</Properties>
</file>